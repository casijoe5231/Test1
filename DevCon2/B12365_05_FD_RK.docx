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D6D3" w14:textId="77777777" w:rsidR="00100C51" w:rsidRDefault="00F52067" w:rsidP="00F52067">
      <w:pPr>
        <w:pStyle w:val="H1-Chapter"/>
      </w:pPr>
      <w:r>
        <w:t>Recurrent Neural Networks and Sentiment Analysis</w:t>
      </w:r>
    </w:p>
    <w:p w14:paraId="29AA4BEC" w14:textId="77777777" w:rsidR="00100C51" w:rsidRDefault="00100C51">
      <w:pPr>
        <w:pBdr>
          <w:top w:val="nil"/>
          <w:left w:val="nil"/>
          <w:bottom w:val="nil"/>
          <w:right w:val="nil"/>
          <w:between w:val="nil"/>
        </w:pBdr>
        <w:jc w:val="right"/>
        <w:rPr>
          <w:color w:val="000000"/>
          <w:sz w:val="56"/>
          <w:szCs w:val="56"/>
        </w:rPr>
      </w:pPr>
    </w:p>
    <w:p w14:paraId="052F6C76" w14:textId="24329A92" w:rsidR="00100C51" w:rsidRDefault="00F52067" w:rsidP="00F52067">
      <w:pPr>
        <w:pStyle w:val="P-Regular"/>
      </w:pPr>
      <w:r>
        <w:t xml:space="preserve">Now, we will look at recurrent neural networks; a variation of the basic feed-forward neural network in PyTorch we learned to build in </w:t>
      </w:r>
      <w:commentRangeStart w:id="0"/>
      <w:r>
        <w:t>chapter 1</w:t>
      </w:r>
      <w:commentRangeEnd w:id="0"/>
      <w:r w:rsidR="007C5E38">
        <w:rPr>
          <w:rStyle w:val="CommentReference"/>
        </w:rPr>
        <w:commentReference w:id="0"/>
      </w:r>
      <w:r>
        <w:t>. Generally</w:t>
      </w:r>
      <w:r w:rsidR="007C5E38">
        <w:t>,</w:t>
      </w:r>
      <w:r>
        <w:t xml:space="preserve"> RNNs can be used for any task where data can be represented as a sequence. This includes things like stock price prediction using a time series of historic data, represented as a sequence. We commonly use RNNs in NLP as text can be thought of as a sequence of individual words and can be modelled as such. While a conventional neural network takes a single vector as an input into the model, an RNN can take a whole sequence of vectors. If we represent each word in a document as a vector embedding, we are able to represent our whole document as a sequence of vectors (or one order three tensor). We can then use RNNs (and a more sophisticated form of RNN known as a </w:t>
      </w:r>
      <w:r>
        <w:rPr>
          <w:rFonts w:ascii="Arial" w:hAnsi="Arial" w:cs="Arial"/>
          <w:b/>
          <w:color w:val="000000"/>
          <w:sz w:val="22"/>
          <w:szCs w:val="22"/>
          <w:u w:val="single"/>
          <w:shd w:val="clear" w:color="auto" w:fill="FF8AD8"/>
        </w:rPr>
        <w:t>Long Short Term Memory</w:t>
      </w:r>
      <w:r>
        <w:t xml:space="preserve"> (</w:t>
      </w:r>
      <w:r>
        <w:rPr>
          <w:rFonts w:ascii="Arial" w:hAnsi="Arial" w:cs="Arial"/>
          <w:b/>
          <w:color w:val="000000"/>
          <w:sz w:val="22"/>
          <w:szCs w:val="22"/>
          <w:u w:val="single"/>
          <w:shd w:val="clear" w:color="auto" w:fill="FF8AD8"/>
        </w:rPr>
        <w:t>LSTM</w:t>
      </w:r>
      <w:r>
        <w:t>) to learn from our data.</w:t>
      </w:r>
    </w:p>
    <w:p w14:paraId="0760A889" w14:textId="77777777" w:rsidR="00100C51" w:rsidRDefault="00100C51">
      <w:pPr>
        <w:spacing w:line="276" w:lineRule="auto"/>
      </w:pPr>
    </w:p>
    <w:p w14:paraId="222E560E" w14:textId="30334A02" w:rsidR="00100C51" w:rsidRDefault="00F52067" w:rsidP="00F52067">
      <w:pPr>
        <w:pStyle w:val="P-Regular"/>
      </w:pPr>
      <w:r>
        <w:t>In this chapter we will cover the basics of RNNs and the more advanced LSTM. We will then visit sentiment analysis and work through a practical example of how to build a LSTM to classify documents using PyTorch. Finally</w:t>
      </w:r>
      <w:r w:rsidR="007C5E38">
        <w:t>,</w:t>
      </w:r>
      <w:r>
        <w:t xml:space="preserve"> we will host this simple model on Heroku, a simple cloud application platform, which will allow us to make predictions using our model.</w:t>
      </w:r>
    </w:p>
    <w:p w14:paraId="59D7AEE5" w14:textId="2B1CFF5F" w:rsidR="00100C51" w:rsidRDefault="00F52067" w:rsidP="00F52067">
      <w:pPr>
        <w:spacing w:before="120" w:after="120" w:line="259" w:lineRule="auto"/>
      </w:pPr>
      <w:r>
        <w:t>This chapter covers the following topics:</w:t>
      </w:r>
    </w:p>
    <w:p w14:paraId="425D66BA" w14:textId="77777777" w:rsidR="00100C51" w:rsidRDefault="00F52067" w:rsidP="00F52067">
      <w:pPr>
        <w:pStyle w:val="L-Bullets"/>
      </w:pPr>
      <w:r>
        <w:t>Building RNNs</w:t>
      </w:r>
    </w:p>
    <w:p w14:paraId="143AB7C1" w14:textId="77777777" w:rsidR="00100C51" w:rsidRDefault="00F52067" w:rsidP="00F52067">
      <w:pPr>
        <w:pStyle w:val="L-Bullets"/>
      </w:pPr>
      <w:r>
        <w:t>Working with LSTMs</w:t>
      </w:r>
    </w:p>
    <w:p w14:paraId="2BA813D9" w14:textId="77777777" w:rsidR="00100C51" w:rsidRDefault="00F52067" w:rsidP="00F52067">
      <w:pPr>
        <w:pStyle w:val="L-Bullets"/>
      </w:pPr>
      <w:r>
        <w:t>Building a Sentiment Analyzer using LSTMs</w:t>
      </w:r>
    </w:p>
    <w:p w14:paraId="6A0E302A" w14:textId="77777777" w:rsidR="00100C51" w:rsidRDefault="00F52067" w:rsidP="00F52067">
      <w:pPr>
        <w:pStyle w:val="L-Bullets"/>
      </w:pPr>
      <w:r>
        <w:t>Deploying  the Application on Heroku</w:t>
      </w:r>
    </w:p>
    <w:p w14:paraId="3D5AAE46" w14:textId="77777777" w:rsidR="00100C51" w:rsidRDefault="00F52067" w:rsidP="00F52067">
      <w:pPr>
        <w:pStyle w:val="H1-Section"/>
      </w:pPr>
      <w:r>
        <w:t>Technical Requirements</w:t>
      </w:r>
    </w:p>
    <w:p w14:paraId="5ADC864D" w14:textId="77777777" w:rsidR="00100C51" w:rsidRDefault="00F52067" w:rsidP="00F52067">
      <w:pPr>
        <w:pStyle w:val="P-Regular"/>
        <w:rPr>
          <w:rFonts w:ascii="Arial" w:hAnsi="Arial" w:cs="Arial"/>
          <w:color w:val="0000FF"/>
          <w:u w:val="single"/>
          <w:shd w:val="clear" w:color="auto" w:fill="00FA00"/>
        </w:rPr>
      </w:pPr>
      <w:r>
        <w:t xml:space="preserve">All code in this chapter can be found at </w:t>
      </w:r>
      <w:hyperlink r:id="rId8">
        <w:r>
          <w:rPr>
            <w:rFonts w:ascii="Arial" w:hAnsi="Arial" w:cs="Arial"/>
            <w:color w:val="0000FF"/>
            <w:u w:val="single"/>
            <w:shd w:val="clear" w:color="auto" w:fill="00FA00"/>
          </w:rPr>
          <w:t>https://github.com/PacktPublishing/Hands-On-Natural-Language-Processing-with-PyTorch-1.x</w:t>
        </w:r>
      </w:hyperlink>
      <w:r>
        <w:t xml:space="preserve"> . Heroku can be installed from </w:t>
      </w:r>
      <w:hyperlink r:id="rId9">
        <w:r>
          <w:rPr>
            <w:rFonts w:ascii="Arial" w:hAnsi="Arial" w:cs="Arial"/>
            <w:color w:val="0000FF"/>
            <w:sz w:val="22"/>
            <w:szCs w:val="22"/>
            <w:u w:val="single"/>
            <w:shd w:val="clear" w:color="auto" w:fill="00FA00"/>
          </w:rPr>
          <w:t>www.heroku.com</w:t>
        </w:r>
      </w:hyperlink>
      <w:r>
        <w:t xml:space="preserve"> . The data was taken from </w:t>
      </w:r>
      <w:hyperlink r:id="rId10">
        <w:r>
          <w:rPr>
            <w:rFonts w:ascii="Arial" w:hAnsi="Arial" w:cs="Arial"/>
            <w:color w:val="0000FF"/>
            <w:sz w:val="22"/>
            <w:szCs w:val="22"/>
            <w:u w:val="single"/>
            <w:shd w:val="clear" w:color="auto" w:fill="00FA00"/>
          </w:rPr>
          <w:t>https://archive.ics.uci.edu/ml/datasets/Sentiment+Labelled+Sentences</w:t>
        </w:r>
      </w:hyperlink>
      <w:r>
        <w:rPr>
          <w:rFonts w:ascii="Arial" w:hAnsi="Arial" w:cs="Arial"/>
          <w:color w:val="0000FF"/>
          <w:sz w:val="22"/>
          <w:szCs w:val="22"/>
          <w:u w:val="single"/>
          <w:shd w:val="clear" w:color="auto" w:fill="00FA00"/>
        </w:rPr>
        <w:t xml:space="preserve"> </w:t>
      </w:r>
    </w:p>
    <w:p w14:paraId="59190DC4" w14:textId="77777777" w:rsidR="00100C51" w:rsidRDefault="00F52067" w:rsidP="00F52067">
      <w:pPr>
        <w:pStyle w:val="H1-Section"/>
      </w:pPr>
      <w:r>
        <w:t>Building RNNs</w:t>
      </w:r>
    </w:p>
    <w:p w14:paraId="3131F138" w14:textId="77777777" w:rsidR="00100C51" w:rsidRDefault="00F52067" w:rsidP="00F52067">
      <w:pPr>
        <w:pStyle w:val="P-Regular"/>
      </w:pPr>
      <w:r>
        <w:t xml:space="preserve">Recurrent neural networks consist of recurrent layers. While similar in many ways to the fully connected layers within a standard feed forward neural network, these recurrent layers consist of a </w:t>
      </w:r>
      <w:r>
        <w:lastRenderedPageBreak/>
        <w:t xml:space="preserve">hidden state which is updated at each step of the sequential input. This means that for any given sequence, the model is initialized with some hidden state, often represented as a one-dimensional vector. The first step of our sequence is then fed into our model and the hidden state is updated depending on some learned parameters. The second word is then fed into the network and the hidden state is updated again depending on some other learned parameters. These steps are repeated until the whole sequence has been processed and we are left with the final hidden state. This computation “loop”, with the hidden state being carried over from the previous computation and being updated is why we refer to these networks as being recurrent. This final hidden state is then connected to a further fully-connected layer and a final classification is predicted. </w:t>
      </w:r>
    </w:p>
    <w:p w14:paraId="63FFC317" w14:textId="77777777" w:rsidR="00100C51" w:rsidRDefault="00100C51" w:rsidP="00F52067">
      <w:pPr>
        <w:pStyle w:val="P-Regular"/>
      </w:pPr>
    </w:p>
    <w:p w14:paraId="65EC29B6" w14:textId="77777777" w:rsidR="00100C51" w:rsidRDefault="00F52067" w:rsidP="00F52067">
      <w:pPr>
        <w:pStyle w:val="P-Regular"/>
      </w:pPr>
      <w:r>
        <w:t xml:space="preserve">Our recurrent layer looks something like this, where </w:t>
      </w:r>
      <w:hyperlink r:id="rId11">
        <w:r>
          <w:rPr>
            <w:noProof/>
            <w:lang w:val="en-US"/>
          </w:rPr>
          <w:drawing>
            <wp:inline distT="19050" distB="19050" distL="19050" distR="19050" wp14:anchorId="79F6864D" wp14:editId="018B229A">
              <wp:extent cx="63500" cy="88900"/>
              <wp:effectExtent l="0" t="0" r="0" b="0"/>
              <wp:docPr id="4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2"/>
                      <a:srcRect/>
                      <a:stretch>
                        <a:fillRect/>
                      </a:stretch>
                    </pic:blipFill>
                    <pic:spPr>
                      <a:xfrm>
                        <a:off x="0" y="0"/>
                        <a:ext cx="63500" cy="88900"/>
                      </a:xfrm>
                      <a:prstGeom prst="rect">
                        <a:avLst/>
                      </a:prstGeom>
                      <a:ln/>
                    </pic:spPr>
                  </pic:pic>
                </a:graphicData>
              </a:graphic>
            </wp:inline>
          </w:drawing>
        </w:r>
      </w:hyperlink>
      <w:r>
        <w:t xml:space="preserve"> is the hidden state and </w:t>
      </w:r>
      <w:hyperlink r:id="rId13">
        <w:r>
          <w:rPr>
            <w:noProof/>
            <w:lang w:val="en-US"/>
          </w:rPr>
          <w:drawing>
            <wp:inline distT="19050" distB="19050" distL="19050" distR="19050" wp14:anchorId="51BB0D57" wp14:editId="0FFBA092">
              <wp:extent cx="76200" cy="63500"/>
              <wp:effectExtent l="0" t="0" r="0" b="0"/>
              <wp:docPr id="4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4"/>
                      <a:srcRect/>
                      <a:stretch>
                        <a:fillRect/>
                      </a:stretch>
                    </pic:blipFill>
                    <pic:spPr>
                      <a:xfrm>
                        <a:off x="0" y="0"/>
                        <a:ext cx="76200" cy="63500"/>
                      </a:xfrm>
                      <a:prstGeom prst="rect">
                        <a:avLst/>
                      </a:prstGeom>
                      <a:ln/>
                    </pic:spPr>
                  </pic:pic>
                </a:graphicData>
              </a:graphic>
            </wp:inline>
          </w:drawing>
        </w:r>
      </w:hyperlink>
      <w:r>
        <w:t xml:space="preserve"> is our input at various time steps in our sequence. For each iteration, we update our hidden state at each time </w:t>
      </w:r>
      <w:proofErr w:type="gramStart"/>
      <w:r>
        <w:t xml:space="preserve">step </w:t>
      </w:r>
      <w:proofErr w:type="gramEnd"/>
      <w:r w:rsidR="0085646C">
        <w:rPr>
          <w:noProof/>
          <w:lang w:val="en-US"/>
        </w:rPr>
        <w:fldChar w:fldCharType="begin"/>
      </w:r>
      <w:r w:rsidR="0085646C">
        <w:rPr>
          <w:noProof/>
          <w:lang w:val="en-US"/>
        </w:rPr>
        <w:instrText xml:space="preserve"> HYPERLINK "https://www.codecogs.com/eqnedit.php?latex=x%250" \h </w:instrText>
      </w:r>
      <w:r w:rsidR="0085646C">
        <w:rPr>
          <w:noProof/>
          <w:lang w:val="en-US"/>
        </w:rPr>
        <w:fldChar w:fldCharType="separate"/>
      </w:r>
      <w:r>
        <w:rPr>
          <w:noProof/>
          <w:lang w:val="en-US"/>
        </w:rPr>
        <w:drawing>
          <wp:inline distT="19050" distB="19050" distL="19050" distR="19050" wp14:anchorId="434BB770" wp14:editId="4AC91895">
            <wp:extent cx="76200" cy="63500"/>
            <wp:effectExtent l="0" t="0" r="0" b="0"/>
            <wp:docPr id="4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4"/>
                    <a:srcRect/>
                    <a:stretch>
                      <a:fillRect/>
                    </a:stretch>
                  </pic:blipFill>
                  <pic:spPr>
                    <a:xfrm>
                      <a:off x="0" y="0"/>
                      <a:ext cx="76200" cy="63500"/>
                    </a:xfrm>
                    <a:prstGeom prst="rect">
                      <a:avLst/>
                    </a:prstGeom>
                    <a:ln/>
                  </pic:spPr>
                </pic:pic>
              </a:graphicData>
            </a:graphic>
          </wp:inline>
        </w:drawing>
      </w:r>
      <w:r w:rsidR="0085646C">
        <w:rPr>
          <w:noProof/>
          <w:lang w:val="en-US"/>
        </w:rPr>
        <w:fldChar w:fldCharType="end"/>
      </w:r>
      <w:r>
        <w:t xml:space="preserve">. The following image shows the </w:t>
      </w:r>
      <w:commentRangeStart w:id="1"/>
      <w:r>
        <w:t>layer</w:t>
      </w:r>
      <w:commentRangeEnd w:id="1"/>
      <w:r>
        <w:rPr>
          <w:rStyle w:val="CommentReference"/>
          <w:rFonts w:eastAsiaTheme="minorHAnsi"/>
          <w:lang w:val="en-IN"/>
        </w:rPr>
        <w:commentReference w:id="1"/>
      </w:r>
      <w:r>
        <w:t>:</w:t>
      </w:r>
    </w:p>
    <w:p w14:paraId="30091B96" w14:textId="77777777" w:rsidR="00100C51" w:rsidRDefault="00F52067" w:rsidP="00F52067">
      <w:pPr>
        <w:pStyle w:val="IMG-Caption"/>
      </w:pPr>
      <w:r>
        <w:rPr>
          <w:noProof/>
          <w:lang w:val="en-US"/>
        </w:rPr>
        <w:drawing>
          <wp:inline distT="114300" distB="114300" distL="114300" distR="114300" wp14:anchorId="1FC0DE41" wp14:editId="451B1A16">
            <wp:extent cx="2138363" cy="2614730"/>
            <wp:effectExtent l="0" t="0" r="0" b="0"/>
            <wp:docPr id="4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2138363" cy="2614730"/>
                    </a:xfrm>
                    <a:prstGeom prst="rect">
                      <a:avLst/>
                    </a:prstGeom>
                    <a:ln/>
                  </pic:spPr>
                </pic:pic>
              </a:graphicData>
            </a:graphic>
          </wp:inline>
        </w:drawing>
      </w:r>
    </w:p>
    <w:p w14:paraId="6874159E" w14:textId="77777777" w:rsidR="00100C51" w:rsidRDefault="00100C51">
      <w:pPr>
        <w:spacing w:line="276" w:lineRule="auto"/>
      </w:pPr>
    </w:p>
    <w:p w14:paraId="486E3D38" w14:textId="77777777" w:rsidR="00100C51" w:rsidRDefault="00100C51" w:rsidP="00F52067">
      <w:pPr>
        <w:pStyle w:val="P-Regular"/>
      </w:pPr>
    </w:p>
    <w:p w14:paraId="482F599F" w14:textId="77777777" w:rsidR="00100C51" w:rsidRDefault="00100C51" w:rsidP="00F52067">
      <w:pPr>
        <w:pStyle w:val="P-Regular"/>
      </w:pPr>
    </w:p>
    <w:p w14:paraId="5B8DFF27" w14:textId="77777777" w:rsidR="00100C51" w:rsidRDefault="00F52067" w:rsidP="00F52067">
      <w:pPr>
        <w:pStyle w:val="P-Regular"/>
      </w:pPr>
      <w:r>
        <w:t>Or, we can expand this out to the whole sequence of timesteps, which looks like this:</w:t>
      </w:r>
    </w:p>
    <w:p w14:paraId="71826590" w14:textId="77777777" w:rsidR="00100C51" w:rsidRDefault="00100C51" w:rsidP="00F52067">
      <w:pPr>
        <w:pStyle w:val="P-Regular"/>
      </w:pPr>
    </w:p>
    <w:p w14:paraId="327F42D2" w14:textId="77777777" w:rsidR="00100C51" w:rsidRDefault="00F52067" w:rsidP="00F52067">
      <w:pPr>
        <w:pStyle w:val="IMG-Caption"/>
      </w:pPr>
      <w:r>
        <w:rPr>
          <w:noProof/>
          <w:lang w:val="en-US"/>
        </w:rPr>
        <w:lastRenderedPageBreak/>
        <w:drawing>
          <wp:inline distT="114300" distB="114300" distL="114300" distR="114300" wp14:anchorId="3BC499DB" wp14:editId="004F3490">
            <wp:extent cx="5725014" cy="2192337"/>
            <wp:effectExtent l="0" t="0" r="0" b="0"/>
            <wp:docPr id="4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6"/>
                    <a:srcRect/>
                    <a:stretch>
                      <a:fillRect/>
                    </a:stretch>
                  </pic:blipFill>
                  <pic:spPr>
                    <a:xfrm>
                      <a:off x="0" y="0"/>
                      <a:ext cx="5725014" cy="2192337"/>
                    </a:xfrm>
                    <a:prstGeom prst="rect">
                      <a:avLst/>
                    </a:prstGeom>
                    <a:ln/>
                  </pic:spPr>
                </pic:pic>
              </a:graphicData>
            </a:graphic>
          </wp:inline>
        </w:drawing>
      </w:r>
    </w:p>
    <w:p w14:paraId="57332F5B" w14:textId="77777777" w:rsidR="00100C51" w:rsidRDefault="00100C51" w:rsidP="00F52067">
      <w:pPr>
        <w:pStyle w:val="P-Regular"/>
      </w:pPr>
    </w:p>
    <w:p w14:paraId="61AC9152" w14:textId="77777777" w:rsidR="00100C51" w:rsidRDefault="00F52067" w:rsidP="00F52067">
      <w:pPr>
        <w:pStyle w:val="P-Regular"/>
      </w:pPr>
      <w:r>
        <w:t xml:space="preserve">This layer is for an input </w:t>
      </w:r>
      <w:hyperlink r:id="rId17">
        <w:r>
          <w:rPr>
            <w:noProof/>
            <w:lang w:val="en-US"/>
          </w:rPr>
          <w:drawing>
            <wp:inline distT="19050" distB="19050" distL="19050" distR="19050" wp14:anchorId="79A02F28" wp14:editId="113E103D">
              <wp:extent cx="76200" cy="63500"/>
              <wp:effectExtent l="0" t="0" r="0" b="0"/>
              <wp:docPr id="5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a:srcRect/>
                      <a:stretch>
                        <a:fillRect/>
                      </a:stretch>
                    </pic:blipFill>
                    <pic:spPr>
                      <a:xfrm>
                        <a:off x="0" y="0"/>
                        <a:ext cx="76200" cy="63500"/>
                      </a:xfrm>
                      <a:prstGeom prst="rect">
                        <a:avLst/>
                      </a:prstGeom>
                      <a:ln/>
                    </pic:spPr>
                  </pic:pic>
                </a:graphicData>
              </a:graphic>
            </wp:inline>
          </w:drawing>
        </w:r>
      </w:hyperlink>
      <w:r>
        <w:t xml:space="preserve"> </w:t>
      </w:r>
      <w:proofErr w:type="spellStart"/>
      <w:r>
        <w:t>timesteps</w:t>
      </w:r>
      <w:proofErr w:type="spellEnd"/>
      <w:r>
        <w:t xml:space="preserve"> long. Our hidden state is initialized in state </w:t>
      </w:r>
      <w:hyperlink r:id="rId19">
        <w:r>
          <w:rPr>
            <w:noProof/>
            <w:lang w:val="en-US"/>
          </w:rPr>
          <w:drawing>
            <wp:inline distT="19050" distB="19050" distL="19050" distR="19050" wp14:anchorId="1501BC05" wp14:editId="7E96C6B5">
              <wp:extent cx="114300" cy="114300"/>
              <wp:effectExtent l="0" t="0" r="0" b="0"/>
              <wp:docPr id="5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0"/>
                      <a:srcRect/>
                      <a:stretch>
                        <a:fillRect/>
                      </a:stretch>
                    </pic:blipFill>
                    <pic:spPr>
                      <a:xfrm>
                        <a:off x="0" y="0"/>
                        <a:ext cx="114300" cy="114300"/>
                      </a:xfrm>
                      <a:prstGeom prst="rect">
                        <a:avLst/>
                      </a:prstGeom>
                      <a:ln/>
                    </pic:spPr>
                  </pic:pic>
                </a:graphicData>
              </a:graphic>
            </wp:inline>
          </w:drawing>
        </w:r>
      </w:hyperlink>
      <w:r>
        <w:t xml:space="preserve"> and then uses our first input </w:t>
      </w:r>
      <w:hyperlink r:id="rId21">
        <w:r>
          <w:rPr>
            <w:noProof/>
            <w:lang w:val="en-US"/>
          </w:rPr>
          <w:drawing>
            <wp:inline distT="19050" distB="19050" distL="19050" distR="19050" wp14:anchorId="7952051D" wp14:editId="5A9B1103">
              <wp:extent cx="127000" cy="76200"/>
              <wp:effectExtent l="0" t="0" r="0" b="0"/>
              <wp:docPr id="5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2"/>
                      <a:srcRect/>
                      <a:stretch>
                        <a:fillRect/>
                      </a:stretch>
                    </pic:blipFill>
                    <pic:spPr>
                      <a:xfrm>
                        <a:off x="0" y="0"/>
                        <a:ext cx="127000" cy="76200"/>
                      </a:xfrm>
                      <a:prstGeom prst="rect">
                        <a:avLst/>
                      </a:prstGeom>
                      <a:ln/>
                    </pic:spPr>
                  </pic:pic>
                </a:graphicData>
              </a:graphic>
            </wp:inline>
          </w:drawing>
        </w:r>
      </w:hyperlink>
      <w:r>
        <w:t xml:space="preserve"> to compute the next hidden </w:t>
      </w:r>
      <w:proofErr w:type="gramStart"/>
      <w:r>
        <w:t xml:space="preserve">state </w:t>
      </w:r>
      <w:proofErr w:type="gramEnd"/>
      <w:r w:rsidR="0085646C">
        <w:rPr>
          <w:noProof/>
          <w:lang w:val="en-US"/>
        </w:rPr>
        <w:fldChar w:fldCharType="begin"/>
      </w:r>
      <w:r w:rsidR="0085646C">
        <w:rPr>
          <w:noProof/>
          <w:lang w:val="en-US"/>
        </w:rPr>
        <w:instrText xml:space="preserve"> HYPERLINK "https://www.codecogs.com/eqnedit.php?latex=h_%7B1%7D%2</w:instrText>
      </w:r>
      <w:r w:rsidR="0085646C">
        <w:rPr>
          <w:noProof/>
          <w:lang w:val="en-US"/>
        </w:rPr>
        <w:instrText xml:space="preserve">50" \h </w:instrText>
      </w:r>
      <w:r w:rsidR="0085646C">
        <w:rPr>
          <w:noProof/>
          <w:lang w:val="en-US"/>
        </w:rPr>
        <w:fldChar w:fldCharType="separate"/>
      </w:r>
      <w:r>
        <w:rPr>
          <w:noProof/>
          <w:lang w:val="en-US"/>
        </w:rPr>
        <w:drawing>
          <wp:inline distT="19050" distB="19050" distL="19050" distR="19050" wp14:anchorId="09E87417" wp14:editId="35BA3B39">
            <wp:extent cx="114300" cy="114300"/>
            <wp:effectExtent l="0" t="0" r="0" b="0"/>
            <wp:docPr id="5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3"/>
                    <a:srcRect/>
                    <a:stretch>
                      <a:fillRect/>
                    </a:stretch>
                  </pic:blipFill>
                  <pic:spPr>
                    <a:xfrm>
                      <a:off x="0" y="0"/>
                      <a:ext cx="114300" cy="114300"/>
                    </a:xfrm>
                    <a:prstGeom prst="rect">
                      <a:avLst/>
                    </a:prstGeom>
                    <a:ln/>
                  </pic:spPr>
                </pic:pic>
              </a:graphicData>
            </a:graphic>
          </wp:inline>
        </w:drawing>
      </w:r>
      <w:r w:rsidR="0085646C">
        <w:rPr>
          <w:noProof/>
          <w:lang w:val="en-US"/>
        </w:rPr>
        <w:fldChar w:fldCharType="end"/>
      </w:r>
      <w:r>
        <w:t xml:space="preserve">. There are two sets of weight matrices that are also learned, </w:t>
      </w:r>
      <w:commentRangeStart w:id="2"/>
      <w:r>
        <w:t xml:space="preserve">matrix </w:t>
      </w:r>
      <w:hyperlink r:id="rId24">
        <w:r>
          <w:rPr>
            <w:noProof/>
            <w:lang w:val="en-US"/>
          </w:rPr>
          <w:drawing>
            <wp:inline distT="19050" distB="19050" distL="19050" distR="19050" wp14:anchorId="447EBB45" wp14:editId="4CE31D6F">
              <wp:extent cx="101600" cy="101600"/>
              <wp:effectExtent l="0" t="0" r="0" b="0"/>
              <wp:docPr id="5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5"/>
                      <a:srcRect/>
                      <a:stretch>
                        <a:fillRect/>
                      </a:stretch>
                    </pic:blipFill>
                    <pic:spPr>
                      <a:xfrm>
                        <a:off x="0" y="0"/>
                        <a:ext cx="101600" cy="101600"/>
                      </a:xfrm>
                      <a:prstGeom prst="rect">
                        <a:avLst/>
                      </a:prstGeom>
                      <a:ln/>
                    </pic:spPr>
                  </pic:pic>
                </a:graphicData>
              </a:graphic>
            </wp:inline>
          </w:drawing>
        </w:r>
      </w:hyperlink>
      <w:r>
        <w:t xml:space="preserve"> which learns how the hidden state changes between time steps, and matrix </w:t>
      </w:r>
      <w:hyperlink r:id="rId26">
        <w:r>
          <w:rPr>
            <w:noProof/>
            <w:lang w:val="en-US"/>
          </w:rPr>
          <w:drawing>
            <wp:inline distT="19050" distB="19050" distL="19050" distR="19050" wp14:anchorId="3FECFD39" wp14:editId="01BB3BA4">
              <wp:extent cx="152400" cy="101600"/>
              <wp:effectExtent l="0" t="0" r="0" b="0"/>
              <wp:docPr id="5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7"/>
                      <a:srcRect/>
                      <a:stretch>
                        <a:fillRect/>
                      </a:stretch>
                    </pic:blipFill>
                    <pic:spPr>
                      <a:xfrm>
                        <a:off x="0" y="0"/>
                        <a:ext cx="152400" cy="101600"/>
                      </a:xfrm>
                      <a:prstGeom prst="rect">
                        <a:avLst/>
                      </a:prstGeom>
                      <a:ln/>
                    </pic:spPr>
                  </pic:pic>
                </a:graphicData>
              </a:graphic>
            </wp:inline>
          </w:drawing>
        </w:r>
      </w:hyperlink>
      <w:r>
        <w:t xml:space="preserve"> which learns how each input step affects the hidden state</w:t>
      </w:r>
      <w:commentRangeEnd w:id="2"/>
      <w:r w:rsidR="006D0F34">
        <w:rPr>
          <w:rStyle w:val="CommentReference"/>
          <w:rFonts w:eastAsiaTheme="minorHAnsi"/>
          <w:lang w:val="en-IN"/>
        </w:rPr>
        <w:commentReference w:id="2"/>
      </w:r>
      <w:r>
        <w:t xml:space="preserve">. We also apply a Tanh activation function to the resulting product, keeping the values of the hidden state between -1 and 1. The equation for calculating any hidden state </w:t>
      </w:r>
      <w:hyperlink r:id="rId28">
        <w:r>
          <w:rPr>
            <w:noProof/>
            <w:lang w:val="en-US"/>
          </w:rPr>
          <w:drawing>
            <wp:inline distT="19050" distB="19050" distL="19050" distR="19050" wp14:anchorId="06EBC472" wp14:editId="1DDBEFEF">
              <wp:extent cx="114300" cy="114300"/>
              <wp:effectExtent l="0" t="0" r="0" b="0"/>
              <wp:docPr id="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114300" cy="114300"/>
                      </a:xfrm>
                      <a:prstGeom prst="rect">
                        <a:avLst/>
                      </a:prstGeom>
                      <a:ln/>
                    </pic:spPr>
                  </pic:pic>
                </a:graphicData>
              </a:graphic>
            </wp:inline>
          </w:drawing>
        </w:r>
      </w:hyperlink>
      <w:r>
        <w:t xml:space="preserve"> becomes:</w:t>
      </w:r>
    </w:p>
    <w:p w14:paraId="344FD9C5" w14:textId="77777777" w:rsidR="00100C51" w:rsidRDefault="00100C51">
      <w:pPr>
        <w:spacing w:line="276" w:lineRule="auto"/>
      </w:pPr>
    </w:p>
    <w:p w14:paraId="76623261" w14:textId="77777777" w:rsidR="00100C51" w:rsidRDefault="00100C51">
      <w:pPr>
        <w:spacing w:line="276" w:lineRule="auto"/>
      </w:pPr>
    </w:p>
    <w:p w14:paraId="3033AEF2" w14:textId="77777777" w:rsidR="00100C51" w:rsidRDefault="0085646C">
      <w:pPr>
        <w:spacing w:line="276" w:lineRule="auto"/>
        <w:jc w:val="center"/>
      </w:pPr>
      <w:hyperlink r:id="rId30">
        <w:r w:rsidR="00F52067">
          <w:rPr>
            <w:noProof/>
            <w:lang w:val="en-US"/>
          </w:rPr>
          <w:drawing>
            <wp:inline distT="19050" distB="19050" distL="19050" distR="19050" wp14:anchorId="199055DF" wp14:editId="513AFD20">
              <wp:extent cx="2714625" cy="257659"/>
              <wp:effectExtent l="0" t="0" r="0" b="0"/>
              <wp:docPr id="5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1"/>
                      <a:srcRect/>
                      <a:stretch>
                        <a:fillRect/>
                      </a:stretch>
                    </pic:blipFill>
                    <pic:spPr>
                      <a:xfrm>
                        <a:off x="0" y="0"/>
                        <a:ext cx="2714625" cy="257659"/>
                      </a:xfrm>
                      <a:prstGeom prst="rect">
                        <a:avLst/>
                      </a:prstGeom>
                      <a:ln/>
                    </pic:spPr>
                  </pic:pic>
                </a:graphicData>
              </a:graphic>
            </wp:inline>
          </w:drawing>
        </w:r>
      </w:hyperlink>
    </w:p>
    <w:p w14:paraId="49CB4F8F" w14:textId="77777777" w:rsidR="00100C51" w:rsidRDefault="00100C51">
      <w:pPr>
        <w:spacing w:line="276" w:lineRule="auto"/>
      </w:pPr>
    </w:p>
    <w:p w14:paraId="17B7EC08" w14:textId="77777777" w:rsidR="00100C51" w:rsidRDefault="00100C51" w:rsidP="00F52067">
      <w:pPr>
        <w:pStyle w:val="P-Regular"/>
      </w:pPr>
    </w:p>
    <w:p w14:paraId="05E6A289" w14:textId="77777777" w:rsidR="00100C51" w:rsidRDefault="00F52067" w:rsidP="00F52067">
      <w:pPr>
        <w:pStyle w:val="P-Regular"/>
      </w:pPr>
      <w:r>
        <w:t xml:space="preserve">This is then repeated for each time step within our input sequence and the final output for this layer is our last hidden </w:t>
      </w:r>
      <w:proofErr w:type="gramStart"/>
      <w:r>
        <w:t xml:space="preserve">state </w:t>
      </w:r>
      <w:proofErr w:type="gramEnd"/>
      <w:r w:rsidR="0085646C">
        <w:rPr>
          <w:noProof/>
          <w:lang w:val="en-US"/>
        </w:rPr>
        <w:fldChar w:fldCharType="begin"/>
      </w:r>
      <w:r w:rsidR="0085646C">
        <w:rPr>
          <w:noProof/>
          <w:lang w:val="en-US"/>
        </w:rPr>
        <w:instrText xml:space="preserve"> HYPERLINK "https://www.codecogs.com/eqnedit.php?latex=h_%7Bn%7D%250" \h </w:instrText>
      </w:r>
      <w:r w:rsidR="0085646C">
        <w:rPr>
          <w:noProof/>
          <w:lang w:val="en-US"/>
        </w:rPr>
        <w:fldChar w:fldCharType="separate"/>
      </w:r>
      <w:r>
        <w:rPr>
          <w:noProof/>
          <w:lang w:val="en-US"/>
        </w:rPr>
        <w:drawing>
          <wp:inline distT="19050" distB="19050" distL="19050" distR="19050" wp14:anchorId="5F0DA427" wp14:editId="295F6780">
            <wp:extent cx="139700" cy="114300"/>
            <wp:effectExtent l="0" t="0" r="0" b="0"/>
            <wp:docPr id="5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2"/>
                    <a:srcRect/>
                    <a:stretch>
                      <a:fillRect/>
                    </a:stretch>
                  </pic:blipFill>
                  <pic:spPr>
                    <a:xfrm>
                      <a:off x="0" y="0"/>
                      <a:ext cx="139700" cy="114300"/>
                    </a:xfrm>
                    <a:prstGeom prst="rect">
                      <a:avLst/>
                    </a:prstGeom>
                    <a:ln/>
                  </pic:spPr>
                </pic:pic>
              </a:graphicData>
            </a:graphic>
          </wp:inline>
        </w:drawing>
      </w:r>
      <w:r w:rsidR="0085646C">
        <w:rPr>
          <w:noProof/>
          <w:lang w:val="en-US"/>
        </w:rPr>
        <w:fldChar w:fldCharType="end"/>
      </w:r>
      <w:r>
        <w:t>. When our network learns, we perform a forward pass through the network as before to compute our final classification. We then calculate a loss against this prediction and backpropagate through as the network before, calculating gradients as we go. The backpropagation process happens through all steps within the recurrent layer with the parameters between each input step and hidden state being learned.</w:t>
      </w:r>
    </w:p>
    <w:p w14:paraId="7BF61B03" w14:textId="77777777" w:rsidR="00100C51" w:rsidRDefault="00100C51" w:rsidP="00F52067">
      <w:pPr>
        <w:pStyle w:val="P-Regular"/>
      </w:pPr>
    </w:p>
    <w:p w14:paraId="2B77399A" w14:textId="77777777" w:rsidR="00100C51" w:rsidRDefault="00F52067" w:rsidP="00F52067">
      <w:pPr>
        <w:pStyle w:val="P-Regular"/>
      </w:pPr>
      <w:r>
        <w:t>We will see later that we can actually take the hidden state at each timestep rather than using the final hidden state which is useful for sequence-to-sequence translation tasks in NLP, however for the time being we will just take the hidden layer as output to the rest of the network.</w:t>
      </w:r>
    </w:p>
    <w:p w14:paraId="17E997FF" w14:textId="77777777" w:rsidR="00100C51" w:rsidRDefault="00100C51" w:rsidP="00F52067">
      <w:pPr>
        <w:pStyle w:val="P-Regular"/>
      </w:pPr>
    </w:p>
    <w:p w14:paraId="7778DD50" w14:textId="77777777" w:rsidR="00100C51" w:rsidRDefault="00F52067">
      <w:pPr>
        <w:keepNext/>
        <w:keepLines/>
        <w:spacing w:before="280" w:line="259" w:lineRule="auto"/>
      </w:pPr>
      <w:r>
        <w:t>Using RNNs for Sentiment Analysis</w:t>
      </w:r>
    </w:p>
    <w:p w14:paraId="72CF316F" w14:textId="77777777" w:rsidR="00100C51" w:rsidRDefault="00100C51">
      <w:pPr>
        <w:spacing w:line="276" w:lineRule="auto"/>
      </w:pPr>
    </w:p>
    <w:p w14:paraId="11A85468" w14:textId="77777777" w:rsidR="00100C51" w:rsidRDefault="00F52067">
      <w:pPr>
        <w:spacing w:line="276" w:lineRule="auto"/>
      </w:pPr>
      <w:r>
        <w:t xml:space="preserve">In the context of sentiment analysis, our model is trained on a sentiment analysis dataset of reviews consisting of a number of reviews in text and label of 0/1 depending on whether the review is negative </w:t>
      </w:r>
      <w:r>
        <w:lastRenderedPageBreak/>
        <w:t>or positive. This means that our model becomes a classification task (where the two classes are negative/positive). Our sentence is passed through a layer of learned word embeddings to form a representation of the sentence comprised of several vectors (one for each word). These vectors are then fed sequentially into our RNN layer and the final hidden state is passed through another fully-connected layer. Our model’s output is a single value between 0 and 1 depending on whether our model predicts negative or positive sentiment from the sentence. This means our complete classification model looks like this:</w:t>
      </w:r>
    </w:p>
    <w:p w14:paraId="01BACE9C" w14:textId="77777777" w:rsidR="00100C51" w:rsidRDefault="00100C51">
      <w:pPr>
        <w:spacing w:line="276" w:lineRule="auto"/>
      </w:pPr>
    </w:p>
    <w:p w14:paraId="7694EC51" w14:textId="77777777" w:rsidR="00100C51" w:rsidRDefault="00F52067">
      <w:pPr>
        <w:spacing w:line="276" w:lineRule="auto"/>
        <w:jc w:val="center"/>
      </w:pPr>
      <w:r>
        <w:rPr>
          <w:noProof/>
          <w:lang w:val="en-US"/>
        </w:rPr>
        <w:drawing>
          <wp:inline distT="114300" distB="114300" distL="114300" distR="114300" wp14:anchorId="4C127297" wp14:editId="7AC2E391">
            <wp:extent cx="6193860" cy="3154362"/>
            <wp:effectExtent l="0" t="0" r="0" b="0"/>
            <wp:docPr id="5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3"/>
                    <a:srcRect/>
                    <a:stretch>
                      <a:fillRect/>
                    </a:stretch>
                  </pic:blipFill>
                  <pic:spPr>
                    <a:xfrm>
                      <a:off x="0" y="0"/>
                      <a:ext cx="6193860" cy="3154362"/>
                    </a:xfrm>
                    <a:prstGeom prst="rect">
                      <a:avLst/>
                    </a:prstGeom>
                    <a:ln/>
                  </pic:spPr>
                </pic:pic>
              </a:graphicData>
            </a:graphic>
          </wp:inline>
        </w:drawing>
      </w:r>
    </w:p>
    <w:p w14:paraId="4A3AE1BA" w14:textId="77777777" w:rsidR="00100C51" w:rsidRDefault="00100C51">
      <w:pPr>
        <w:spacing w:line="276" w:lineRule="auto"/>
      </w:pPr>
    </w:p>
    <w:p w14:paraId="4FF2888B" w14:textId="77777777" w:rsidR="00100C51" w:rsidRDefault="00F52067">
      <w:pPr>
        <w:pBdr>
          <w:top w:val="nil"/>
          <w:left w:val="nil"/>
          <w:bottom w:val="nil"/>
          <w:right w:val="nil"/>
          <w:between w:val="nil"/>
        </w:pBdr>
        <w:spacing w:before="120" w:after="120" w:line="259" w:lineRule="auto"/>
        <w:rPr>
          <w:b/>
          <w:color w:val="000000"/>
          <w:sz w:val="28"/>
          <w:szCs w:val="28"/>
        </w:rPr>
      </w:pPr>
      <w:r>
        <w:t xml:space="preserve">Now, we will highlight </w:t>
      </w:r>
      <w:commentRangeStart w:id="3"/>
      <w:r>
        <w:t>one of the issues with RNNs, gradient clipping</w:t>
      </w:r>
      <w:commentRangeEnd w:id="3"/>
      <w:r w:rsidR="00DC1725">
        <w:rPr>
          <w:rStyle w:val="CommentReference"/>
        </w:rPr>
        <w:commentReference w:id="3"/>
      </w:r>
      <w:r>
        <w:t>:</w:t>
      </w:r>
    </w:p>
    <w:p w14:paraId="266D0C85" w14:textId="77777777" w:rsidR="00100C51" w:rsidRDefault="00F52067">
      <w:pPr>
        <w:keepNext/>
        <w:keepLines/>
        <w:spacing w:before="280" w:line="259" w:lineRule="auto"/>
      </w:pPr>
      <w:r>
        <w:t xml:space="preserve">Gradient </w:t>
      </w:r>
      <w:commentRangeStart w:id="4"/>
      <w:r>
        <w:t>Clipping</w:t>
      </w:r>
      <w:commentRangeEnd w:id="4"/>
      <w:r w:rsidR="00492E7C">
        <w:rPr>
          <w:rStyle w:val="CommentReference"/>
        </w:rPr>
        <w:commentReference w:id="4"/>
      </w:r>
    </w:p>
    <w:p w14:paraId="408623DB" w14:textId="77777777" w:rsidR="00100C51" w:rsidRDefault="00F52067">
      <w:pPr>
        <w:spacing w:before="120" w:after="120" w:line="259" w:lineRule="auto"/>
      </w:pPr>
      <w:r>
        <w:t xml:space="preserve">One issue that we are often faced with within RNNs is that of </w:t>
      </w:r>
      <w:r>
        <w:rPr>
          <w:rFonts w:ascii="Arial" w:eastAsia="Arial" w:hAnsi="Arial" w:cs="Arial"/>
          <w:b/>
          <w:color w:val="000000"/>
          <w:sz w:val="22"/>
          <w:szCs w:val="22"/>
          <w:u w:val="single"/>
          <w:shd w:val="clear" w:color="auto" w:fill="FF8AD8"/>
        </w:rPr>
        <w:t>exploding or shrinking gradients</w:t>
      </w:r>
      <w:r>
        <w:t xml:space="preserve">.  </w:t>
      </w:r>
      <w:commentRangeStart w:id="5"/>
      <w:r>
        <w:t>If we think of the recursive layer as a very deep network</w:t>
      </w:r>
      <w:commentRangeEnd w:id="5"/>
      <w:r w:rsidR="00B21509">
        <w:rPr>
          <w:rStyle w:val="CommentReference"/>
        </w:rPr>
        <w:commentReference w:id="5"/>
      </w:r>
      <w:r>
        <w:t xml:space="preserve">. When calculating the gradients, we do so at every iteration of the hidden state. If the gradient of the loss relative to the weights at any given position becomes very big, this will have a multiplicative effect as it feeds forward through all the iterations of the recurrent layer. This can cause gradients to explode, getting very large very quickly. If we have large gradients, it can cause instability in our network. On the other hand, if our gradients within our hidden state are very small, this will again have a multiplicative effect and the gradients become close to zero. This means that the gradients can become too small to accurately update our parameters via gradient descent, meaning our model fails to learn. </w:t>
      </w:r>
    </w:p>
    <w:p w14:paraId="751A64B8" w14:textId="77777777" w:rsidR="00100C51" w:rsidRDefault="00100C51">
      <w:pPr>
        <w:spacing w:line="276" w:lineRule="auto"/>
      </w:pPr>
    </w:p>
    <w:p w14:paraId="1096D0B8" w14:textId="77777777" w:rsidR="00100C51" w:rsidRDefault="00F52067">
      <w:pPr>
        <w:spacing w:before="120" w:after="120" w:line="259" w:lineRule="auto"/>
      </w:pPr>
      <w:r>
        <w:lastRenderedPageBreak/>
        <w:t xml:space="preserve">One technique we can use to prevent our gradient from exploding is to use </w:t>
      </w:r>
      <w:r>
        <w:rPr>
          <w:rFonts w:ascii="Arial" w:eastAsia="Arial" w:hAnsi="Arial" w:cs="Arial"/>
          <w:b/>
          <w:color w:val="000000"/>
          <w:sz w:val="22"/>
          <w:szCs w:val="22"/>
          <w:u w:val="single"/>
          <w:shd w:val="clear" w:color="auto" w:fill="FF8AD8"/>
        </w:rPr>
        <w:t>gradient clipping</w:t>
      </w:r>
      <w:r>
        <w:t xml:space="preserve">. This technique limits our gradients to prevent them from becoming too large. We simply choose a </w:t>
      </w:r>
      <w:proofErr w:type="spellStart"/>
      <w:r>
        <w:t>hyperparameter</w:t>
      </w:r>
      <w:proofErr w:type="spellEnd"/>
      <w:r>
        <w:t xml:space="preserve"> </w:t>
      </w:r>
      <w:hyperlink r:id="rId34">
        <w:r>
          <w:rPr>
            <w:noProof/>
            <w:lang w:val="en-US"/>
          </w:rPr>
          <w:drawing>
            <wp:inline distT="19050" distB="19050" distL="19050" distR="19050" wp14:anchorId="21A13447" wp14:editId="405F5259">
              <wp:extent cx="101600" cy="101600"/>
              <wp:effectExtent l="0" t="0" r="0" b="0"/>
              <wp:docPr id="6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5"/>
                      <a:srcRect/>
                      <a:stretch>
                        <a:fillRect/>
                      </a:stretch>
                    </pic:blipFill>
                    <pic:spPr>
                      <a:xfrm>
                        <a:off x="0" y="0"/>
                        <a:ext cx="101600" cy="101600"/>
                      </a:xfrm>
                      <a:prstGeom prst="rect">
                        <a:avLst/>
                      </a:prstGeom>
                      <a:ln/>
                    </pic:spPr>
                  </pic:pic>
                </a:graphicData>
              </a:graphic>
            </wp:inline>
          </w:drawing>
        </w:r>
      </w:hyperlink>
      <w:r>
        <w:t xml:space="preserve"> and can calculate our clipped gradient as:</w:t>
      </w:r>
    </w:p>
    <w:p w14:paraId="04D1EFA6" w14:textId="77777777" w:rsidR="00100C51" w:rsidRDefault="00100C51">
      <w:pPr>
        <w:spacing w:line="276" w:lineRule="auto"/>
      </w:pPr>
    </w:p>
    <w:p w14:paraId="04E36DC1" w14:textId="77777777" w:rsidR="00100C51" w:rsidRDefault="00100C51">
      <w:pPr>
        <w:spacing w:line="276" w:lineRule="auto"/>
      </w:pPr>
    </w:p>
    <w:p w14:paraId="23F62C4E" w14:textId="77777777" w:rsidR="00100C51" w:rsidRDefault="0085646C">
      <w:pPr>
        <w:spacing w:line="276" w:lineRule="auto"/>
        <w:jc w:val="center"/>
      </w:pPr>
      <w:hyperlink r:id="rId36">
        <w:r w:rsidR="00F52067">
          <w:rPr>
            <w:noProof/>
            <w:lang w:val="en-US"/>
          </w:rPr>
          <w:drawing>
            <wp:inline distT="19050" distB="19050" distL="19050" distR="19050" wp14:anchorId="23E6EFE8" wp14:editId="6D8E6D5F">
              <wp:extent cx="2489200" cy="233363"/>
              <wp:effectExtent l="0" t="0" r="0" b="0"/>
              <wp:docPr id="6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7"/>
                      <a:srcRect/>
                      <a:stretch>
                        <a:fillRect/>
                      </a:stretch>
                    </pic:blipFill>
                    <pic:spPr>
                      <a:xfrm>
                        <a:off x="0" y="0"/>
                        <a:ext cx="2489200" cy="233363"/>
                      </a:xfrm>
                      <a:prstGeom prst="rect">
                        <a:avLst/>
                      </a:prstGeom>
                      <a:ln/>
                    </pic:spPr>
                  </pic:pic>
                </a:graphicData>
              </a:graphic>
            </wp:inline>
          </w:drawing>
        </w:r>
      </w:hyperlink>
    </w:p>
    <w:p w14:paraId="360E5FBD" w14:textId="77777777" w:rsidR="00100C51" w:rsidRDefault="00100C51">
      <w:pPr>
        <w:spacing w:line="276" w:lineRule="auto"/>
      </w:pPr>
    </w:p>
    <w:p w14:paraId="607BA05D" w14:textId="77F07A33" w:rsidR="00100C51" w:rsidRDefault="00F52067">
      <w:pPr>
        <w:spacing w:line="276" w:lineRule="auto"/>
      </w:pPr>
      <w:r>
        <w:t xml:space="preserve">The following diagram </w:t>
      </w:r>
      <w:commentRangeStart w:id="6"/>
      <w:r>
        <w:t>shows how</w:t>
      </w:r>
      <w:ins w:id="7" w:author="Joseph Sunil" w:date="2020-06-16T17:57:00Z">
        <w:r w:rsidR="0085646C">
          <w:t xml:space="preserve"> </w:t>
        </w:r>
      </w:ins>
      <w:del w:id="8" w:author="Joseph Sunil" w:date="2020-06-16T17:57:00Z">
        <w:r w:rsidDel="0085646C">
          <w:delText xml:space="preserve"> to </w:delText>
        </w:r>
      </w:del>
      <w:r>
        <w:t>two variables related to one another</w:t>
      </w:r>
      <w:commentRangeEnd w:id="6"/>
      <w:r w:rsidR="00DC1725">
        <w:rPr>
          <w:rStyle w:val="CommentReference"/>
        </w:rPr>
        <w:commentReference w:id="6"/>
      </w:r>
      <w:r>
        <w:t>:</w:t>
      </w:r>
    </w:p>
    <w:p w14:paraId="01C3ED4D" w14:textId="77777777" w:rsidR="00100C51" w:rsidRDefault="00100C51">
      <w:pPr>
        <w:spacing w:line="276" w:lineRule="auto"/>
        <w:jc w:val="center"/>
      </w:pPr>
    </w:p>
    <w:p w14:paraId="54734A75" w14:textId="77777777" w:rsidR="00100C51" w:rsidRDefault="00100C51">
      <w:pPr>
        <w:spacing w:line="276" w:lineRule="auto"/>
        <w:jc w:val="center"/>
      </w:pPr>
    </w:p>
    <w:p w14:paraId="65FC6024" w14:textId="77777777" w:rsidR="00100C51" w:rsidRDefault="00F52067">
      <w:pPr>
        <w:spacing w:line="276" w:lineRule="auto"/>
        <w:jc w:val="center"/>
      </w:pPr>
      <w:r>
        <w:rPr>
          <w:noProof/>
          <w:lang w:val="en-US"/>
        </w:rPr>
        <w:drawing>
          <wp:inline distT="114300" distB="114300" distL="114300" distR="114300" wp14:anchorId="0C06CA67" wp14:editId="7B8F92AD">
            <wp:extent cx="5014913" cy="3090586"/>
            <wp:effectExtent l="0" t="0" r="0" b="0"/>
            <wp:docPr id="6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8"/>
                    <a:srcRect/>
                    <a:stretch>
                      <a:fillRect/>
                    </a:stretch>
                  </pic:blipFill>
                  <pic:spPr>
                    <a:xfrm>
                      <a:off x="0" y="0"/>
                      <a:ext cx="5014913" cy="3090586"/>
                    </a:xfrm>
                    <a:prstGeom prst="rect">
                      <a:avLst/>
                    </a:prstGeom>
                    <a:ln/>
                  </pic:spPr>
                </pic:pic>
              </a:graphicData>
            </a:graphic>
          </wp:inline>
        </w:drawing>
      </w:r>
    </w:p>
    <w:p w14:paraId="1E013CAB" w14:textId="77777777" w:rsidR="00100C51" w:rsidRDefault="00100C51">
      <w:pPr>
        <w:spacing w:line="276" w:lineRule="auto"/>
        <w:jc w:val="center"/>
      </w:pPr>
    </w:p>
    <w:p w14:paraId="30811BB4" w14:textId="77B057BE" w:rsidR="00100C51" w:rsidRDefault="00F52067">
      <w:pPr>
        <w:spacing w:line="276" w:lineRule="auto"/>
      </w:pPr>
      <w:r>
        <w:t>Another technique we can use to prevent exploding or disappearing gradients is to shorten our input sequence length. The effective depth of our recurrent layer depends on the length of our input sequence as the sequence length determines how many iterative updates we need to perform on our hidden state. The fewer number of steps in this process, the smaller the multiplicative effects of our gradient accumulation between hidden states will be. By intelligently picking the maximum sequence length as a hyperparameter in our model, we can help prevent exploding and vanishing gradients.</w:t>
      </w:r>
    </w:p>
    <w:p w14:paraId="641088FA" w14:textId="77777777" w:rsidR="00100C51" w:rsidRDefault="00100C51">
      <w:pPr>
        <w:spacing w:line="276" w:lineRule="auto"/>
        <w:rPr>
          <w:b/>
          <w:sz w:val="36"/>
          <w:szCs w:val="36"/>
        </w:rPr>
      </w:pPr>
    </w:p>
    <w:p w14:paraId="6963CEB0" w14:textId="77777777" w:rsidR="00100C51" w:rsidRDefault="00F52067">
      <w:pPr>
        <w:keepNext/>
        <w:keepLines/>
        <w:spacing w:before="400" w:line="259" w:lineRule="auto"/>
        <w:rPr>
          <w:rFonts w:ascii="Arial" w:eastAsia="Arial" w:hAnsi="Arial" w:cs="Arial"/>
          <w:sz w:val="40"/>
          <w:szCs w:val="40"/>
        </w:rPr>
      </w:pPr>
      <w:r>
        <w:t>Working with LSTMs</w:t>
      </w:r>
    </w:p>
    <w:p w14:paraId="34FD170C" w14:textId="77777777" w:rsidR="00100C51" w:rsidRDefault="00100C51">
      <w:pPr>
        <w:spacing w:line="276" w:lineRule="auto"/>
      </w:pPr>
    </w:p>
    <w:p w14:paraId="6C69EA6B" w14:textId="77777777" w:rsidR="00100C51" w:rsidRDefault="00F52067">
      <w:pPr>
        <w:spacing w:line="276" w:lineRule="auto"/>
      </w:pPr>
      <w:r>
        <w:t>While RNNs allow us to use sequences of words as inputs to our models, they are far from perfect. RNNs suffer from two main flaws, which can be partially remedied by using a more sophisticated version of the RNN, known as a LSTM.</w:t>
      </w:r>
    </w:p>
    <w:p w14:paraId="3652FA84" w14:textId="77777777" w:rsidR="00100C51" w:rsidRDefault="00100C51">
      <w:pPr>
        <w:spacing w:line="276" w:lineRule="auto"/>
      </w:pPr>
    </w:p>
    <w:p w14:paraId="2861664F" w14:textId="2B06A8EA" w:rsidR="00100C51" w:rsidRDefault="00F52067">
      <w:pPr>
        <w:spacing w:line="276" w:lineRule="auto"/>
      </w:pPr>
      <w:r>
        <w:t xml:space="preserve">The basic structure of RNN, means that it is very difficult to retain information long term. Consider a sentence that’s 20 words long. From our first word in the sentence affecting the initial hidden state, to the last word in the </w:t>
      </w:r>
      <w:proofErr w:type="gramStart"/>
      <w:r>
        <w:t>sentence ,</w:t>
      </w:r>
      <w:proofErr w:type="gramEnd"/>
      <w:r>
        <w:t xml:space="preserve"> our hidden state has been updated 20 times. From the beginning of our sentence, to our final hidden state, it is very difficult for an RNN to retain information about words at the beginning of the sentence. This means that RNNs aren’t very good at capturing long-term dependencies within sequences. This also ties </w:t>
      </w:r>
      <w:del w:id="9" w:author="Roshan Kumar" w:date="2020-06-15T15:48:00Z">
        <w:r w:rsidDel="007C5828">
          <w:delText>in to</w:delText>
        </w:r>
      </w:del>
      <w:ins w:id="10" w:author="Roshan Kumar" w:date="2020-06-15T15:48:00Z">
        <w:r w:rsidR="007C5828">
          <w:t>into</w:t>
        </w:r>
      </w:ins>
      <w:r>
        <w:t xml:space="preserve"> the vanishing gradient problem mentioned earlier where it is very inefficient to back propagate through long, sparse sequences of vectors.</w:t>
      </w:r>
    </w:p>
    <w:p w14:paraId="3B9E9BB2" w14:textId="77777777" w:rsidR="00100C51" w:rsidRDefault="00100C51">
      <w:pPr>
        <w:spacing w:line="276" w:lineRule="auto"/>
      </w:pPr>
    </w:p>
    <w:p w14:paraId="4EC7E1F1" w14:textId="77777777" w:rsidR="00100C51" w:rsidRDefault="00F52067">
      <w:pPr>
        <w:spacing w:line="276" w:lineRule="auto"/>
      </w:pPr>
      <w:r>
        <w:t>Consider a long paragraph where we are trying to predict the next word. The sentence begins “I study maths…” and ends “my final exam is in ….</w:t>
      </w:r>
      <w:proofErr w:type="gramStart"/>
      <w:r>
        <w:t>”.</w:t>
      </w:r>
      <w:proofErr w:type="gramEnd"/>
      <w:r>
        <w:t xml:space="preserve"> Intuitively, we would expect the next work to be “maths” or some maths related field, however in an RNN model on a long sequence, our hidden state may struggle to retain the information for the beginning of the sentence until the end of the sentence through multiple update steps.</w:t>
      </w:r>
    </w:p>
    <w:p w14:paraId="6533B211" w14:textId="77777777" w:rsidR="00100C51" w:rsidRDefault="00100C51">
      <w:pPr>
        <w:spacing w:line="276" w:lineRule="auto"/>
      </w:pPr>
    </w:p>
    <w:p w14:paraId="0B431603" w14:textId="77777777" w:rsidR="00100C51" w:rsidRDefault="00F52067">
      <w:pPr>
        <w:spacing w:line="276" w:lineRule="auto"/>
      </w:pPr>
      <w:r>
        <w:t xml:space="preserve">We also note that RNNs are poor at capturing the context of words within a sentence as a whole. We saw earlier when looking at our n-grams models that the meaning of a word in a sentence is dependent on its context within a sentence, determined by the words that occur before it and the words that occur after it. Within an RNN, our hidden state updates in one direction only. In a single forward pass, our hidden state is initialized and the first word in the sequence is passed into it. This process is then repeated with all the subsequent words in the sentence sequentially until we are left with our final hidden state. This means that for any given word in a sentence, we have only considered the cumulative effect of words that have occurred before it in the sentence up to that point. We do not consider any words that follow it, meaning we do not capture the full context of each word in the sentence. </w:t>
      </w:r>
    </w:p>
    <w:p w14:paraId="27B030C8" w14:textId="77777777" w:rsidR="00100C51" w:rsidRDefault="00100C51">
      <w:pPr>
        <w:spacing w:line="276" w:lineRule="auto"/>
      </w:pPr>
    </w:p>
    <w:p w14:paraId="2D4C2B45" w14:textId="77777777" w:rsidR="00100C51" w:rsidRDefault="00F52067">
      <w:pPr>
        <w:spacing w:line="276" w:lineRule="auto"/>
      </w:pPr>
      <w:r>
        <w:t>In another example, we now wish to predict the missing word in a sentence, but it now occurs towards the beginning as opposed to at the end. “I grew up in … so I can speak fluent Dutch”. Here, we can intuitively guess that the person grew up in the Netherlands from the fact that they speak Dutch. However, because an RNN parses this information sequentially, it would only be using “I grew up in…” to make a prediction, missing the other key context within the sentence.</w:t>
      </w:r>
    </w:p>
    <w:p w14:paraId="5E24BBE6" w14:textId="77777777" w:rsidR="00100C51" w:rsidRDefault="00100C51">
      <w:pPr>
        <w:spacing w:line="276" w:lineRule="auto"/>
      </w:pPr>
    </w:p>
    <w:p w14:paraId="42494B7C" w14:textId="77777777" w:rsidR="00100C51" w:rsidRDefault="00F52067">
      <w:pPr>
        <w:spacing w:line="276" w:lineRule="auto"/>
      </w:pPr>
      <w:r>
        <w:t>Both of these issues can be partially addressed using LSTMs.</w:t>
      </w:r>
    </w:p>
    <w:p w14:paraId="10E1A13A" w14:textId="77777777" w:rsidR="00100C51" w:rsidRDefault="00100C51">
      <w:pPr>
        <w:spacing w:line="276" w:lineRule="auto"/>
      </w:pPr>
    </w:p>
    <w:p w14:paraId="3AF2E4FE" w14:textId="77777777" w:rsidR="00100C51" w:rsidRDefault="00F52067">
      <w:pPr>
        <w:keepNext/>
        <w:keepLines/>
        <w:spacing w:before="280" w:line="259" w:lineRule="auto"/>
      </w:pPr>
      <w:commentRangeStart w:id="11"/>
      <w:r>
        <w:t>Introducing LSTMs</w:t>
      </w:r>
      <w:commentRangeEnd w:id="11"/>
      <w:r w:rsidR="0067142F">
        <w:rPr>
          <w:rStyle w:val="CommentReference"/>
        </w:rPr>
        <w:commentReference w:id="11"/>
      </w:r>
    </w:p>
    <w:p w14:paraId="1347C396" w14:textId="77777777" w:rsidR="00100C51" w:rsidRDefault="00100C51">
      <w:pPr>
        <w:spacing w:line="276" w:lineRule="auto"/>
      </w:pPr>
    </w:p>
    <w:p w14:paraId="432706C4" w14:textId="77777777" w:rsidR="00100C51" w:rsidRDefault="00F52067">
      <w:pPr>
        <w:spacing w:before="120" w:after="120" w:line="259" w:lineRule="auto"/>
      </w:pPr>
      <w:r>
        <w:t xml:space="preserve">LSTMs are more advanced versions of the RNN which contain two new properties. An </w:t>
      </w:r>
      <w:r>
        <w:rPr>
          <w:rFonts w:ascii="Arial" w:eastAsia="Arial" w:hAnsi="Arial" w:cs="Arial"/>
          <w:b/>
          <w:color w:val="000000"/>
          <w:sz w:val="22"/>
          <w:szCs w:val="22"/>
          <w:u w:val="single"/>
          <w:shd w:val="clear" w:color="auto" w:fill="FF8AD8"/>
        </w:rPr>
        <w:t>update gate</w:t>
      </w:r>
      <w:r>
        <w:t xml:space="preserve"> and a </w:t>
      </w:r>
      <w:r>
        <w:rPr>
          <w:rFonts w:ascii="Arial" w:eastAsia="Arial" w:hAnsi="Arial" w:cs="Arial"/>
          <w:b/>
          <w:color w:val="000000"/>
          <w:sz w:val="22"/>
          <w:szCs w:val="22"/>
          <w:u w:val="single"/>
          <w:shd w:val="clear" w:color="auto" w:fill="FF8AD8"/>
        </w:rPr>
        <w:t>forget gate</w:t>
      </w:r>
      <w:r>
        <w:t>. These two additions make it easier for the network to learn long term dependencies. Consider the following film review:</w:t>
      </w:r>
    </w:p>
    <w:p w14:paraId="4B3B6CA9" w14:textId="77777777" w:rsidR="00100C51" w:rsidRDefault="00100C51">
      <w:pPr>
        <w:spacing w:line="276" w:lineRule="auto"/>
        <w:rPr>
          <w:i/>
        </w:rPr>
      </w:pPr>
    </w:p>
    <w:p w14:paraId="41C478F8" w14:textId="77777777" w:rsidR="00100C51" w:rsidRDefault="00F52067">
      <w:pPr>
        <w:spacing w:line="276" w:lineRule="auto"/>
      </w:pPr>
      <w:r>
        <w:t>The film was amazing. I went to see it with my wife and my daughters on Tuesday afternoon. Although it didn’t expect it to be very entertaining, it turned out to be loads of fun. We would definitely go back and see it again given the chance.</w:t>
      </w:r>
    </w:p>
    <w:p w14:paraId="29619950" w14:textId="77777777" w:rsidR="00100C51" w:rsidRDefault="00100C51">
      <w:pPr>
        <w:spacing w:line="276" w:lineRule="auto"/>
        <w:jc w:val="center"/>
        <w:rPr>
          <w:i/>
        </w:rPr>
      </w:pPr>
    </w:p>
    <w:p w14:paraId="20435606" w14:textId="77777777" w:rsidR="00100C51" w:rsidRDefault="00F52067">
      <w:pPr>
        <w:spacing w:before="120" w:after="120" w:line="259" w:lineRule="auto"/>
      </w:pPr>
      <w:r>
        <w:t>In a sentiment analysis, it is clear that not all of the words in the sentence are relevant in determining if it is a positive or negative review. We repeat this sentence, but now highlight only the words that are relevant to gauging the sentiment of the review:</w:t>
      </w:r>
    </w:p>
    <w:p w14:paraId="5247F45A" w14:textId="77777777" w:rsidR="00100C51" w:rsidRDefault="00100C51">
      <w:pPr>
        <w:spacing w:line="276" w:lineRule="auto"/>
      </w:pPr>
    </w:p>
    <w:p w14:paraId="2D76082C" w14:textId="77777777" w:rsidR="00100C51" w:rsidRDefault="00F52067">
      <w:pPr>
        <w:spacing w:before="120" w:after="120" w:line="259" w:lineRule="auto"/>
      </w:pPr>
      <w:r>
        <w:t xml:space="preserve">“The film was </w:t>
      </w:r>
      <w:r>
        <w:rPr>
          <w:rFonts w:ascii="Arial" w:eastAsia="Arial" w:hAnsi="Arial" w:cs="Arial"/>
          <w:b/>
          <w:color w:val="000000"/>
          <w:sz w:val="22"/>
          <w:szCs w:val="22"/>
          <w:u w:val="single"/>
          <w:shd w:val="clear" w:color="auto" w:fill="FF8AD8"/>
        </w:rPr>
        <w:t>amazing</w:t>
      </w:r>
      <w:r>
        <w:t xml:space="preserve">. I went to see it with my wife and my daughters on Tuesday afternoon. Although it </w:t>
      </w:r>
      <w:r>
        <w:rPr>
          <w:rFonts w:ascii="Arial" w:eastAsia="Arial" w:hAnsi="Arial" w:cs="Arial"/>
          <w:b/>
          <w:color w:val="000000"/>
          <w:sz w:val="22"/>
          <w:szCs w:val="22"/>
          <w:u w:val="single"/>
          <w:shd w:val="clear" w:color="auto" w:fill="FF8AD8"/>
        </w:rPr>
        <w:t>didn’t expect it to be very entertaining</w:t>
      </w:r>
      <w:r>
        <w:t xml:space="preserve">, it turned out to be </w:t>
      </w:r>
      <w:r>
        <w:rPr>
          <w:rFonts w:ascii="Arial" w:eastAsia="Arial" w:hAnsi="Arial" w:cs="Arial"/>
          <w:b/>
          <w:color w:val="000000"/>
          <w:sz w:val="22"/>
          <w:szCs w:val="22"/>
          <w:u w:val="single"/>
          <w:shd w:val="clear" w:color="auto" w:fill="FF8AD8"/>
        </w:rPr>
        <w:t>loads of fun</w:t>
      </w:r>
      <w:r>
        <w:t xml:space="preserve">. We would </w:t>
      </w:r>
      <w:r>
        <w:rPr>
          <w:rFonts w:ascii="Arial" w:eastAsia="Arial" w:hAnsi="Arial" w:cs="Arial"/>
          <w:b/>
          <w:color w:val="000000"/>
          <w:sz w:val="22"/>
          <w:szCs w:val="22"/>
          <w:u w:val="single"/>
          <w:shd w:val="clear" w:color="auto" w:fill="FF8AD8"/>
        </w:rPr>
        <w:t>definitely go back and see it again</w:t>
      </w:r>
      <w:r>
        <w:t xml:space="preserve"> given the chance.”</w:t>
      </w:r>
    </w:p>
    <w:p w14:paraId="242453E8" w14:textId="77777777" w:rsidR="00100C51" w:rsidRDefault="00100C51">
      <w:pPr>
        <w:spacing w:line="276" w:lineRule="auto"/>
      </w:pPr>
    </w:p>
    <w:p w14:paraId="20B3AF8B" w14:textId="77777777" w:rsidR="00100C51" w:rsidRDefault="00F52067">
      <w:pPr>
        <w:spacing w:line="276" w:lineRule="auto"/>
      </w:pPr>
      <w:r>
        <w:t>LSTMs attempt to do exactly this; remembering the relevant words within a sentence while forgetting all irrelevant information. By doing this, it stops the irrelevant information diluting the relevant information, meaning that long term dependencies can be better learned across long sequences.</w:t>
      </w:r>
    </w:p>
    <w:p w14:paraId="28622D2E" w14:textId="77777777" w:rsidR="00100C51" w:rsidRDefault="00100C51">
      <w:pPr>
        <w:spacing w:line="276" w:lineRule="auto"/>
      </w:pPr>
    </w:p>
    <w:p w14:paraId="596C14B4" w14:textId="77777777" w:rsidR="00100C51" w:rsidRDefault="00F52067">
      <w:pPr>
        <w:spacing w:line="276" w:lineRule="auto"/>
      </w:pPr>
      <w:r>
        <w:t>LSTMs are very similar in structure to RNNs. While there is a hidden state that is carried over between steps within the LSTM, the inner workings of the LSTM cell itself is different to that of the RNN:</w:t>
      </w:r>
    </w:p>
    <w:p w14:paraId="226312D0" w14:textId="77777777" w:rsidR="00100C51" w:rsidRDefault="00100C51">
      <w:pPr>
        <w:spacing w:line="276" w:lineRule="auto"/>
      </w:pPr>
    </w:p>
    <w:p w14:paraId="4DD56BBC" w14:textId="77777777" w:rsidR="00100C51" w:rsidRDefault="00F52067">
      <w:pPr>
        <w:spacing w:line="276" w:lineRule="auto"/>
        <w:jc w:val="center"/>
      </w:pPr>
      <w:r>
        <w:rPr>
          <w:noProof/>
          <w:lang w:val="en-US"/>
        </w:rPr>
        <w:drawing>
          <wp:inline distT="114300" distB="114300" distL="114300" distR="114300" wp14:anchorId="4DFAFF11" wp14:editId="311811B5">
            <wp:extent cx="2195356" cy="3138488"/>
            <wp:effectExtent l="0" t="0" r="0" b="0"/>
            <wp:docPr id="6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9"/>
                    <a:srcRect/>
                    <a:stretch>
                      <a:fillRect/>
                    </a:stretch>
                  </pic:blipFill>
                  <pic:spPr>
                    <a:xfrm>
                      <a:off x="0" y="0"/>
                      <a:ext cx="2195356" cy="3138488"/>
                    </a:xfrm>
                    <a:prstGeom prst="rect">
                      <a:avLst/>
                    </a:prstGeom>
                    <a:ln/>
                  </pic:spPr>
                </pic:pic>
              </a:graphicData>
            </a:graphic>
          </wp:inline>
        </w:drawing>
      </w:r>
    </w:p>
    <w:p w14:paraId="0F92F1A7" w14:textId="77777777" w:rsidR="00100C51" w:rsidRDefault="00100C51">
      <w:pPr>
        <w:spacing w:line="276" w:lineRule="auto"/>
      </w:pPr>
    </w:p>
    <w:p w14:paraId="134D4BCB" w14:textId="77777777" w:rsidR="00100C51" w:rsidRDefault="00F52067">
      <w:pPr>
        <w:keepNext/>
        <w:keepLines/>
        <w:spacing w:before="280" w:line="259" w:lineRule="auto"/>
      </w:pPr>
      <w:r>
        <w:t>LSTM Cells</w:t>
      </w:r>
    </w:p>
    <w:p w14:paraId="17616019" w14:textId="77777777" w:rsidR="00100C51" w:rsidRDefault="00F52067">
      <w:pPr>
        <w:spacing w:line="276" w:lineRule="auto"/>
      </w:pPr>
      <w:r>
        <w:t xml:space="preserve"> </w:t>
      </w:r>
    </w:p>
    <w:p w14:paraId="0DB05F26" w14:textId="77777777" w:rsidR="00100C51" w:rsidRDefault="00F52067">
      <w:pPr>
        <w:spacing w:line="276" w:lineRule="auto"/>
      </w:pPr>
      <w:r>
        <w:t>While an RNN cell just takes the previous hidden state and the new input step and calculates the next hidden state using some learned parameters, the inner workings of a LSTM cell are significantly more complicated:</w:t>
      </w:r>
    </w:p>
    <w:p w14:paraId="423EF3E5" w14:textId="77777777" w:rsidR="00100C51" w:rsidRDefault="00100C51">
      <w:pPr>
        <w:spacing w:line="276" w:lineRule="auto"/>
      </w:pPr>
    </w:p>
    <w:p w14:paraId="041F6FC9" w14:textId="77777777" w:rsidR="00100C51" w:rsidRDefault="00F52067">
      <w:pPr>
        <w:spacing w:line="276" w:lineRule="auto"/>
        <w:jc w:val="center"/>
      </w:pPr>
      <w:r>
        <w:rPr>
          <w:noProof/>
          <w:lang w:val="en-US"/>
        </w:rPr>
        <w:lastRenderedPageBreak/>
        <w:drawing>
          <wp:inline distT="114300" distB="114300" distL="114300" distR="114300" wp14:anchorId="036C2121" wp14:editId="663F9054">
            <wp:extent cx="5408234" cy="4240212"/>
            <wp:effectExtent l="0" t="0" r="0" b="0"/>
            <wp:docPr id="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0"/>
                    <a:srcRect/>
                    <a:stretch>
                      <a:fillRect/>
                    </a:stretch>
                  </pic:blipFill>
                  <pic:spPr>
                    <a:xfrm>
                      <a:off x="0" y="0"/>
                      <a:ext cx="5408234" cy="4240212"/>
                    </a:xfrm>
                    <a:prstGeom prst="rect">
                      <a:avLst/>
                    </a:prstGeom>
                    <a:ln/>
                  </pic:spPr>
                </pic:pic>
              </a:graphicData>
            </a:graphic>
          </wp:inline>
        </w:drawing>
      </w:r>
    </w:p>
    <w:p w14:paraId="45103275" w14:textId="77777777" w:rsidR="00100C51" w:rsidRDefault="00F52067">
      <w:pPr>
        <w:spacing w:before="120" w:after="120" w:line="259" w:lineRule="auto"/>
      </w:pPr>
      <w:r>
        <w:t xml:space="preserve">While this looks significantly more daunting than the RNN, we will explain each component of the LSTM cell in turn. We first look at the </w:t>
      </w:r>
      <w:r>
        <w:rPr>
          <w:rFonts w:ascii="Arial" w:eastAsia="Arial" w:hAnsi="Arial" w:cs="Arial"/>
          <w:b/>
          <w:color w:val="000000"/>
          <w:sz w:val="22"/>
          <w:szCs w:val="22"/>
          <w:u w:val="single"/>
          <w:shd w:val="clear" w:color="auto" w:fill="FF8AD8"/>
        </w:rPr>
        <w:t xml:space="preserve">forget gate </w:t>
      </w:r>
      <w:r>
        <w:t>(indicated by the bold rectangle):</w:t>
      </w:r>
    </w:p>
    <w:p w14:paraId="196C9470" w14:textId="77777777" w:rsidR="00100C51" w:rsidRDefault="00100C51">
      <w:pPr>
        <w:spacing w:line="276" w:lineRule="auto"/>
      </w:pPr>
    </w:p>
    <w:p w14:paraId="75874FAC" w14:textId="77777777" w:rsidR="00100C51" w:rsidRDefault="00F52067">
      <w:pPr>
        <w:spacing w:line="276" w:lineRule="auto"/>
      </w:pPr>
      <w:r>
        <w:rPr>
          <w:noProof/>
          <w:lang w:val="en-US"/>
        </w:rPr>
        <w:lastRenderedPageBreak/>
        <w:drawing>
          <wp:inline distT="114300" distB="114300" distL="114300" distR="114300" wp14:anchorId="2F90E033" wp14:editId="63F5DDC4">
            <wp:extent cx="5588691" cy="3935412"/>
            <wp:effectExtent l="0" t="0" r="0" b="0"/>
            <wp:docPr id="3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1"/>
                    <a:srcRect/>
                    <a:stretch>
                      <a:fillRect/>
                    </a:stretch>
                  </pic:blipFill>
                  <pic:spPr>
                    <a:xfrm>
                      <a:off x="0" y="0"/>
                      <a:ext cx="5588691" cy="3935412"/>
                    </a:xfrm>
                    <a:prstGeom prst="rect">
                      <a:avLst/>
                    </a:prstGeom>
                    <a:ln/>
                  </pic:spPr>
                </pic:pic>
              </a:graphicData>
            </a:graphic>
          </wp:inline>
        </w:drawing>
      </w:r>
    </w:p>
    <w:p w14:paraId="63086228" w14:textId="77777777" w:rsidR="00100C51" w:rsidRDefault="00100C51">
      <w:pPr>
        <w:spacing w:line="276" w:lineRule="auto"/>
      </w:pPr>
    </w:p>
    <w:p w14:paraId="53AA8F4B" w14:textId="77777777" w:rsidR="00100C51" w:rsidRDefault="00F52067">
      <w:pPr>
        <w:spacing w:before="120" w:after="120" w:line="259" w:lineRule="auto"/>
      </w:pPr>
      <w:r>
        <w:t xml:space="preserve">The forget gate essentially learns which elements of the sequence to forget. The previous hidden state </w:t>
      </w:r>
      <w:hyperlink r:id="rId42">
        <w:r>
          <w:rPr>
            <w:noProof/>
            <w:lang w:val="en-US"/>
          </w:rPr>
          <w:drawing>
            <wp:inline distT="19050" distB="19050" distL="19050" distR="19050" wp14:anchorId="6A498EDA" wp14:editId="22FA3B8E">
              <wp:extent cx="254000" cy="114300"/>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3"/>
                      <a:srcRect/>
                      <a:stretch>
                        <a:fillRect/>
                      </a:stretch>
                    </pic:blipFill>
                    <pic:spPr>
                      <a:xfrm>
                        <a:off x="0" y="0"/>
                        <a:ext cx="254000" cy="114300"/>
                      </a:xfrm>
                      <a:prstGeom prst="rect">
                        <a:avLst/>
                      </a:prstGeom>
                      <a:ln/>
                    </pic:spPr>
                  </pic:pic>
                </a:graphicData>
              </a:graphic>
            </wp:inline>
          </w:drawing>
        </w:r>
      </w:hyperlink>
      <w:r>
        <w:t xml:space="preserve"> and the latest input step </w:t>
      </w:r>
      <w:hyperlink r:id="rId44">
        <w:r>
          <w:rPr>
            <w:noProof/>
            <w:lang w:val="en-US"/>
          </w:rPr>
          <w:drawing>
            <wp:inline distT="19050" distB="19050" distL="19050" distR="19050" wp14:anchorId="74CB81D0" wp14:editId="3E3FF07D">
              <wp:extent cx="114300" cy="76200"/>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5"/>
                      <a:srcRect/>
                      <a:stretch>
                        <a:fillRect/>
                      </a:stretch>
                    </pic:blipFill>
                    <pic:spPr>
                      <a:xfrm>
                        <a:off x="0" y="0"/>
                        <a:ext cx="114300" cy="76200"/>
                      </a:xfrm>
                      <a:prstGeom prst="rect">
                        <a:avLst/>
                      </a:prstGeom>
                      <a:ln/>
                    </pic:spPr>
                  </pic:pic>
                </a:graphicData>
              </a:graphic>
            </wp:inline>
          </w:drawing>
        </w:r>
      </w:hyperlink>
      <w:r>
        <w:t xml:space="preserve"> are concatenated together and passed through a matrix of learned weights on the forget gate and a sigmoid function that squashes the values between 0 and 1. This resulting matrix  </w:t>
      </w:r>
      <w:hyperlink r:id="rId46">
        <w:r>
          <w:rPr>
            <w:noProof/>
            <w:lang w:val="en-US"/>
          </w:rPr>
          <w:drawing>
            <wp:inline distT="19050" distB="19050" distL="19050" distR="19050" wp14:anchorId="35F9C2DA" wp14:editId="49B4FE0F">
              <wp:extent cx="101600" cy="127000"/>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7"/>
                      <a:srcRect/>
                      <a:stretch>
                        <a:fillRect/>
                      </a:stretch>
                    </pic:blipFill>
                    <pic:spPr>
                      <a:xfrm>
                        <a:off x="0" y="0"/>
                        <a:ext cx="101600" cy="127000"/>
                      </a:xfrm>
                      <a:prstGeom prst="rect">
                        <a:avLst/>
                      </a:prstGeom>
                      <a:ln/>
                    </pic:spPr>
                  </pic:pic>
                </a:graphicData>
              </a:graphic>
            </wp:inline>
          </w:drawing>
        </w:r>
      </w:hyperlink>
      <w:r>
        <w:t xml:space="preserve"> is multiplied pointwise by the cell state from the previous </w:t>
      </w:r>
      <w:proofErr w:type="gramStart"/>
      <w:r>
        <w:t xml:space="preserve">step </w:t>
      </w:r>
      <w:proofErr w:type="gramEnd"/>
      <w:r w:rsidR="0085646C">
        <w:rPr>
          <w:noProof/>
          <w:lang w:val="en-US"/>
        </w:rPr>
        <w:fldChar w:fldCharType="begin"/>
      </w:r>
      <w:r w:rsidR="0085646C">
        <w:rPr>
          <w:noProof/>
          <w:lang w:val="en-US"/>
        </w:rPr>
        <w:instrText xml:space="preserve"> HYPERLINK "https://www.codecogs.com/eqnedit.php?latex=c_%7Bt-1%7D%250" \h </w:instrText>
      </w:r>
      <w:r w:rsidR="0085646C">
        <w:rPr>
          <w:noProof/>
          <w:lang w:val="en-US"/>
        </w:rPr>
        <w:fldChar w:fldCharType="separate"/>
      </w:r>
      <w:r>
        <w:rPr>
          <w:noProof/>
          <w:lang w:val="en-US"/>
        </w:rPr>
        <w:drawing>
          <wp:inline distT="19050" distB="19050" distL="19050" distR="19050" wp14:anchorId="3F836F9F" wp14:editId="305E0F5D">
            <wp:extent cx="228600" cy="76200"/>
            <wp:effectExtent l="0" t="0" r="0" b="0"/>
            <wp:docPr id="3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8"/>
                    <a:srcRect/>
                    <a:stretch>
                      <a:fillRect/>
                    </a:stretch>
                  </pic:blipFill>
                  <pic:spPr>
                    <a:xfrm>
                      <a:off x="0" y="0"/>
                      <a:ext cx="228600" cy="76200"/>
                    </a:xfrm>
                    <a:prstGeom prst="rect">
                      <a:avLst/>
                    </a:prstGeom>
                    <a:ln/>
                  </pic:spPr>
                </pic:pic>
              </a:graphicData>
            </a:graphic>
          </wp:inline>
        </w:drawing>
      </w:r>
      <w:r w:rsidR="0085646C">
        <w:rPr>
          <w:noProof/>
          <w:lang w:val="en-US"/>
        </w:rPr>
        <w:fldChar w:fldCharType="end"/>
      </w:r>
      <w:r>
        <w:t>. This effectively applies a mask to the previous cell state so that only the relevant information from the previous cell state is brought forward.</w:t>
      </w:r>
    </w:p>
    <w:p w14:paraId="51480643" w14:textId="77777777" w:rsidR="00100C51" w:rsidRDefault="00100C51">
      <w:pPr>
        <w:spacing w:line="276" w:lineRule="auto"/>
      </w:pPr>
    </w:p>
    <w:p w14:paraId="53252642" w14:textId="77777777" w:rsidR="00100C51" w:rsidRDefault="00F52067">
      <w:pPr>
        <w:spacing w:before="120" w:after="120" w:line="259" w:lineRule="auto"/>
      </w:pPr>
      <w:r>
        <w:t xml:space="preserve">Next, we look at the </w:t>
      </w:r>
      <w:r>
        <w:rPr>
          <w:rFonts w:ascii="Arial" w:eastAsia="Arial" w:hAnsi="Arial" w:cs="Arial"/>
          <w:b/>
          <w:color w:val="000000"/>
          <w:sz w:val="22"/>
          <w:szCs w:val="22"/>
          <w:u w:val="single"/>
          <w:shd w:val="clear" w:color="auto" w:fill="FF8AD8"/>
        </w:rPr>
        <w:t>input gate</w:t>
      </w:r>
      <w:r>
        <w:t>:</w:t>
      </w:r>
    </w:p>
    <w:p w14:paraId="53399DB9" w14:textId="77777777" w:rsidR="00100C51" w:rsidRDefault="00100C51">
      <w:pPr>
        <w:spacing w:line="276" w:lineRule="auto"/>
      </w:pPr>
    </w:p>
    <w:p w14:paraId="6464A3B0" w14:textId="77777777" w:rsidR="00100C51" w:rsidRDefault="00F52067">
      <w:pPr>
        <w:spacing w:line="276" w:lineRule="auto"/>
      </w:pPr>
      <w:r>
        <w:rPr>
          <w:noProof/>
          <w:lang w:val="en-US"/>
        </w:rPr>
        <w:lastRenderedPageBreak/>
        <w:drawing>
          <wp:inline distT="114300" distB="114300" distL="114300" distR="114300" wp14:anchorId="23802C24" wp14:editId="072A3441">
            <wp:extent cx="5475789" cy="3935412"/>
            <wp:effectExtent l="0" t="0" r="0" b="0"/>
            <wp:docPr id="4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9"/>
                    <a:srcRect/>
                    <a:stretch>
                      <a:fillRect/>
                    </a:stretch>
                  </pic:blipFill>
                  <pic:spPr>
                    <a:xfrm>
                      <a:off x="0" y="0"/>
                      <a:ext cx="5475789" cy="3935412"/>
                    </a:xfrm>
                    <a:prstGeom prst="rect">
                      <a:avLst/>
                    </a:prstGeom>
                    <a:ln/>
                  </pic:spPr>
                </pic:pic>
              </a:graphicData>
            </a:graphic>
          </wp:inline>
        </w:drawing>
      </w:r>
    </w:p>
    <w:p w14:paraId="03E87CD8" w14:textId="77777777" w:rsidR="00100C51" w:rsidRDefault="00F52067">
      <w:pPr>
        <w:spacing w:before="120" w:after="120" w:line="259" w:lineRule="auto"/>
      </w:pPr>
      <w:r>
        <w:t xml:space="preserve">The input gate again takes the concatenated previous hidden state </w:t>
      </w:r>
      <w:hyperlink r:id="rId50">
        <w:r>
          <w:rPr>
            <w:noProof/>
            <w:lang w:val="en-US"/>
          </w:rPr>
          <w:drawing>
            <wp:inline distT="19050" distB="19050" distL="19050" distR="19050" wp14:anchorId="7923468D" wp14:editId="59567E1E">
              <wp:extent cx="254000" cy="114300"/>
              <wp:effectExtent l="0" t="0" r="0" b="0"/>
              <wp:docPr id="4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3"/>
                      <a:srcRect/>
                      <a:stretch>
                        <a:fillRect/>
                      </a:stretch>
                    </pic:blipFill>
                    <pic:spPr>
                      <a:xfrm>
                        <a:off x="0" y="0"/>
                        <a:ext cx="254000" cy="114300"/>
                      </a:xfrm>
                      <a:prstGeom prst="rect">
                        <a:avLst/>
                      </a:prstGeom>
                      <a:ln/>
                    </pic:spPr>
                  </pic:pic>
                </a:graphicData>
              </a:graphic>
            </wp:inline>
          </w:drawing>
        </w:r>
      </w:hyperlink>
      <w:r>
        <w:t xml:space="preserve"> and current sequence input </w:t>
      </w:r>
      <w:hyperlink r:id="rId51">
        <w:r>
          <w:rPr>
            <w:noProof/>
            <w:lang w:val="en-US"/>
          </w:rPr>
          <w:drawing>
            <wp:inline distT="19050" distB="19050" distL="19050" distR="19050" wp14:anchorId="66311824" wp14:editId="047815B7">
              <wp:extent cx="114300" cy="76200"/>
              <wp:effectExtent l="0" t="0" r="0" b="0"/>
              <wp:docPr id="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5"/>
                      <a:srcRect/>
                      <a:stretch>
                        <a:fillRect/>
                      </a:stretch>
                    </pic:blipFill>
                    <pic:spPr>
                      <a:xfrm>
                        <a:off x="0" y="0"/>
                        <a:ext cx="114300" cy="76200"/>
                      </a:xfrm>
                      <a:prstGeom prst="rect">
                        <a:avLst/>
                      </a:prstGeom>
                      <a:ln/>
                    </pic:spPr>
                  </pic:pic>
                </a:graphicData>
              </a:graphic>
            </wp:inline>
          </w:drawing>
        </w:r>
      </w:hyperlink>
      <w:r>
        <w:t xml:space="preserve"> and passes this through a sigmoid function with learned parameters which outputs another </w:t>
      </w:r>
      <w:proofErr w:type="gramStart"/>
      <w:r>
        <w:t xml:space="preserve">matrix </w:t>
      </w:r>
      <w:proofErr w:type="gramEnd"/>
      <w:r w:rsidR="0085646C">
        <w:rPr>
          <w:noProof/>
          <w:lang w:val="en-US"/>
        </w:rPr>
        <w:fldChar w:fldCharType="begin"/>
      </w:r>
      <w:r w:rsidR="0085646C">
        <w:rPr>
          <w:noProof/>
          <w:lang w:val="en-US"/>
        </w:rPr>
        <w:instrText xml:space="preserve"> HYPERLINK "https://www.codecogs.com/eqnedit.php?lat</w:instrText>
      </w:r>
      <w:r w:rsidR="0085646C">
        <w:rPr>
          <w:noProof/>
          <w:lang w:val="en-US"/>
        </w:rPr>
        <w:instrText xml:space="preserve">ex=i_%7Bt%7D%250" \h </w:instrText>
      </w:r>
      <w:r w:rsidR="0085646C">
        <w:rPr>
          <w:noProof/>
          <w:lang w:val="en-US"/>
        </w:rPr>
        <w:fldChar w:fldCharType="separate"/>
      </w:r>
      <w:r>
        <w:rPr>
          <w:noProof/>
          <w:lang w:val="en-US"/>
        </w:rPr>
        <w:drawing>
          <wp:inline distT="19050" distB="19050" distL="19050" distR="19050" wp14:anchorId="0DE5D1E5" wp14:editId="44B1EB73">
            <wp:extent cx="76200" cy="11430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2"/>
                    <a:srcRect/>
                    <a:stretch>
                      <a:fillRect/>
                    </a:stretch>
                  </pic:blipFill>
                  <pic:spPr>
                    <a:xfrm>
                      <a:off x="0" y="0"/>
                      <a:ext cx="76200" cy="114300"/>
                    </a:xfrm>
                    <a:prstGeom prst="rect">
                      <a:avLst/>
                    </a:prstGeom>
                    <a:ln/>
                  </pic:spPr>
                </pic:pic>
              </a:graphicData>
            </a:graphic>
          </wp:inline>
        </w:drawing>
      </w:r>
      <w:r w:rsidR="0085646C">
        <w:rPr>
          <w:noProof/>
          <w:lang w:val="en-US"/>
        </w:rPr>
        <w:fldChar w:fldCharType="end"/>
      </w:r>
      <w:r>
        <w:t xml:space="preserve">, consisting of values between 0 and 1. The concatenated hidden state and sequence input also pass through a </w:t>
      </w:r>
      <w:proofErr w:type="spellStart"/>
      <w:r>
        <w:t>tanh</w:t>
      </w:r>
      <w:proofErr w:type="spellEnd"/>
      <w:r>
        <w:t xml:space="preserve"> function which squashes the output between -1 and 1. This is multiplied with </w:t>
      </w:r>
      <w:proofErr w:type="gramStart"/>
      <w:r>
        <w:t xml:space="preserve">matrix </w:t>
      </w:r>
      <w:proofErr w:type="gramEnd"/>
      <w:r w:rsidR="0085646C">
        <w:rPr>
          <w:noProof/>
          <w:lang w:val="en-US"/>
        </w:rPr>
        <w:fldChar w:fldCharType="begin"/>
      </w:r>
      <w:r w:rsidR="0085646C">
        <w:rPr>
          <w:noProof/>
          <w:lang w:val="en-US"/>
        </w:rPr>
        <w:instrText xml:space="preserve"> HYPERLINK "https://www.codecogs.</w:instrText>
      </w:r>
      <w:r w:rsidR="0085646C">
        <w:rPr>
          <w:noProof/>
          <w:lang w:val="en-US"/>
        </w:rPr>
        <w:instrText xml:space="preserve">com/eqnedit.php?latex=i_%7Bt%7D%250" \h </w:instrText>
      </w:r>
      <w:r w:rsidR="0085646C">
        <w:rPr>
          <w:noProof/>
          <w:lang w:val="en-US"/>
        </w:rPr>
        <w:fldChar w:fldCharType="separate"/>
      </w:r>
      <w:r>
        <w:rPr>
          <w:noProof/>
          <w:lang w:val="en-US"/>
        </w:rPr>
        <w:drawing>
          <wp:inline distT="19050" distB="19050" distL="19050" distR="19050" wp14:anchorId="78A26986" wp14:editId="09B73637">
            <wp:extent cx="76200" cy="11430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2"/>
                    <a:srcRect/>
                    <a:stretch>
                      <a:fillRect/>
                    </a:stretch>
                  </pic:blipFill>
                  <pic:spPr>
                    <a:xfrm>
                      <a:off x="0" y="0"/>
                      <a:ext cx="76200" cy="114300"/>
                    </a:xfrm>
                    <a:prstGeom prst="rect">
                      <a:avLst/>
                    </a:prstGeom>
                    <a:ln/>
                  </pic:spPr>
                </pic:pic>
              </a:graphicData>
            </a:graphic>
          </wp:inline>
        </w:drawing>
      </w:r>
      <w:r w:rsidR="0085646C">
        <w:rPr>
          <w:noProof/>
          <w:lang w:val="en-US"/>
        </w:rPr>
        <w:fldChar w:fldCharType="end"/>
      </w:r>
      <w:r>
        <w:t xml:space="preserve">. This means that the learned parameters required to generate </w:t>
      </w:r>
      <w:hyperlink r:id="rId53">
        <w:r>
          <w:rPr>
            <w:noProof/>
            <w:lang w:val="en-US"/>
          </w:rPr>
          <w:drawing>
            <wp:inline distT="19050" distB="19050" distL="19050" distR="19050" wp14:anchorId="54A78B42" wp14:editId="3A96546B">
              <wp:extent cx="76200" cy="1143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2"/>
                      <a:srcRect/>
                      <a:stretch>
                        <a:fillRect/>
                      </a:stretch>
                    </pic:blipFill>
                    <pic:spPr>
                      <a:xfrm>
                        <a:off x="0" y="0"/>
                        <a:ext cx="76200" cy="114300"/>
                      </a:xfrm>
                      <a:prstGeom prst="rect">
                        <a:avLst/>
                      </a:prstGeom>
                      <a:ln/>
                    </pic:spPr>
                  </pic:pic>
                </a:graphicData>
              </a:graphic>
            </wp:inline>
          </w:drawing>
        </w:r>
      </w:hyperlink>
      <w:r>
        <w:t xml:space="preserve"> effectively learns which elements should be kept from the current time step in our cell state. This is then added to the current cell state to get our final cell state which will be carried over to the next time step. </w:t>
      </w:r>
    </w:p>
    <w:p w14:paraId="090A1F26" w14:textId="77777777" w:rsidR="00100C51" w:rsidRDefault="00100C51">
      <w:pPr>
        <w:spacing w:line="276" w:lineRule="auto"/>
      </w:pPr>
    </w:p>
    <w:p w14:paraId="64599C84" w14:textId="77777777" w:rsidR="00100C51" w:rsidRDefault="00F52067">
      <w:pPr>
        <w:spacing w:before="120" w:after="120" w:line="259" w:lineRule="auto"/>
        <w:rPr>
          <w:b/>
        </w:rPr>
      </w:pPr>
      <w:r>
        <w:t>Finally, we at the final element of the LSTM cell; the</w:t>
      </w:r>
      <w:r>
        <w:rPr>
          <w:b/>
        </w:rPr>
        <w:t xml:space="preserve"> </w:t>
      </w:r>
      <w:r>
        <w:rPr>
          <w:rFonts w:ascii="Arial" w:eastAsia="Arial" w:hAnsi="Arial" w:cs="Arial"/>
          <w:b/>
          <w:color w:val="000000"/>
          <w:sz w:val="22"/>
          <w:szCs w:val="22"/>
          <w:u w:val="single"/>
          <w:shd w:val="clear" w:color="auto" w:fill="FF8AD8"/>
        </w:rPr>
        <w:t>output gate</w:t>
      </w:r>
      <w:r>
        <w:rPr>
          <w:b/>
        </w:rPr>
        <w:t>:</w:t>
      </w:r>
    </w:p>
    <w:p w14:paraId="5CD65821" w14:textId="77777777" w:rsidR="00100C51" w:rsidRDefault="00100C51">
      <w:pPr>
        <w:spacing w:line="276" w:lineRule="auto"/>
        <w:rPr>
          <w:b/>
        </w:rPr>
      </w:pPr>
    </w:p>
    <w:p w14:paraId="25FFE493" w14:textId="77777777" w:rsidR="00100C51" w:rsidRDefault="00F52067">
      <w:pPr>
        <w:spacing w:line="276" w:lineRule="auto"/>
      </w:pPr>
      <w:r>
        <w:rPr>
          <w:noProof/>
          <w:lang w:val="en-US"/>
        </w:rPr>
        <w:lastRenderedPageBreak/>
        <w:drawing>
          <wp:inline distT="114300" distB="114300" distL="114300" distR="114300" wp14:anchorId="343166DC" wp14:editId="6643E587">
            <wp:extent cx="5484618" cy="3573462"/>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4"/>
                    <a:srcRect/>
                    <a:stretch>
                      <a:fillRect/>
                    </a:stretch>
                  </pic:blipFill>
                  <pic:spPr>
                    <a:xfrm>
                      <a:off x="0" y="0"/>
                      <a:ext cx="5484618" cy="3573462"/>
                    </a:xfrm>
                    <a:prstGeom prst="rect">
                      <a:avLst/>
                    </a:prstGeom>
                    <a:ln/>
                  </pic:spPr>
                </pic:pic>
              </a:graphicData>
            </a:graphic>
          </wp:inline>
        </w:drawing>
      </w:r>
    </w:p>
    <w:p w14:paraId="64F0952C" w14:textId="77777777" w:rsidR="00100C51" w:rsidRDefault="00F52067">
      <w:pPr>
        <w:spacing w:line="276" w:lineRule="auto"/>
      </w:pPr>
      <w:r>
        <w:t xml:space="preserve">The output gate calculates the final outputs of the LSTM cell; both the cell state and the hidden state that is carried over to the next step. The cell state </w:t>
      </w:r>
      <w:hyperlink r:id="rId55">
        <w:r>
          <w:rPr>
            <w:noProof/>
            <w:lang w:val="en-US"/>
          </w:rPr>
          <w:drawing>
            <wp:inline distT="19050" distB="19050" distL="19050" distR="19050" wp14:anchorId="55C9638D" wp14:editId="29FD0D90">
              <wp:extent cx="88900" cy="762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6"/>
                      <a:srcRect/>
                      <a:stretch>
                        <a:fillRect/>
                      </a:stretch>
                    </pic:blipFill>
                    <pic:spPr>
                      <a:xfrm>
                        <a:off x="0" y="0"/>
                        <a:ext cx="88900" cy="76200"/>
                      </a:xfrm>
                      <a:prstGeom prst="rect">
                        <a:avLst/>
                      </a:prstGeom>
                      <a:ln/>
                    </pic:spPr>
                  </pic:pic>
                </a:graphicData>
              </a:graphic>
            </wp:inline>
          </w:drawing>
        </w:r>
      </w:hyperlink>
      <w:r>
        <w:t xml:space="preserve"> is unchanged from the previous two steps and is a product of the forget gate and the input gate. The final hidden state </w:t>
      </w:r>
      <w:hyperlink r:id="rId57">
        <w:r>
          <w:rPr>
            <w:noProof/>
            <w:lang w:val="en-US"/>
          </w:rPr>
          <w:drawing>
            <wp:inline distT="19050" distB="19050" distL="19050" distR="19050" wp14:anchorId="6BFE1205" wp14:editId="0D063950">
              <wp:extent cx="114300" cy="1143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114300" cy="114300"/>
                      </a:xfrm>
                      <a:prstGeom prst="rect">
                        <a:avLst/>
                      </a:prstGeom>
                      <a:ln/>
                    </pic:spPr>
                  </pic:pic>
                </a:graphicData>
              </a:graphic>
            </wp:inline>
          </w:drawing>
        </w:r>
      </w:hyperlink>
      <w:r>
        <w:t xml:space="preserve"> is calculated by taking the concatenated previous hidden state </w:t>
      </w:r>
      <w:hyperlink r:id="rId58">
        <w:r>
          <w:rPr>
            <w:noProof/>
            <w:lang w:val="en-US"/>
          </w:rPr>
          <w:drawing>
            <wp:inline distT="19050" distB="19050" distL="19050" distR="19050" wp14:anchorId="42D17054" wp14:editId="77CF1E2E">
              <wp:extent cx="254000" cy="1143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3"/>
                      <a:srcRect/>
                      <a:stretch>
                        <a:fillRect/>
                      </a:stretch>
                    </pic:blipFill>
                    <pic:spPr>
                      <a:xfrm>
                        <a:off x="0" y="0"/>
                        <a:ext cx="254000" cy="114300"/>
                      </a:xfrm>
                      <a:prstGeom prst="rect">
                        <a:avLst/>
                      </a:prstGeom>
                      <a:ln/>
                    </pic:spPr>
                  </pic:pic>
                </a:graphicData>
              </a:graphic>
            </wp:inline>
          </w:drawing>
        </w:r>
      </w:hyperlink>
      <w:r>
        <w:t xml:space="preserve"> and the current time step input </w:t>
      </w:r>
      <w:hyperlink r:id="rId59">
        <w:r>
          <w:rPr>
            <w:noProof/>
            <w:lang w:val="en-US"/>
          </w:rPr>
          <w:drawing>
            <wp:inline distT="19050" distB="19050" distL="19050" distR="19050" wp14:anchorId="5FC5B87B" wp14:editId="3F432492">
              <wp:extent cx="114300" cy="762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5"/>
                      <a:srcRect/>
                      <a:stretch>
                        <a:fillRect/>
                      </a:stretch>
                    </pic:blipFill>
                    <pic:spPr>
                      <a:xfrm>
                        <a:off x="0" y="0"/>
                        <a:ext cx="114300" cy="76200"/>
                      </a:xfrm>
                      <a:prstGeom prst="rect">
                        <a:avLst/>
                      </a:prstGeom>
                      <a:ln/>
                    </pic:spPr>
                  </pic:pic>
                </a:graphicData>
              </a:graphic>
            </wp:inline>
          </w:drawing>
        </w:r>
      </w:hyperlink>
      <w:r>
        <w:t xml:space="preserve"> and passing through a sigmoid function with some learned parameters to get the output gate output </w:t>
      </w:r>
      <w:hyperlink r:id="rId60">
        <w:r>
          <w:rPr>
            <w:noProof/>
            <w:lang w:val="en-US"/>
          </w:rPr>
          <w:drawing>
            <wp:inline distT="19050" distB="19050" distL="19050" distR="19050" wp14:anchorId="0DDEBF5F" wp14:editId="35605A2E">
              <wp:extent cx="101600" cy="762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1"/>
                      <a:srcRect/>
                      <a:stretch>
                        <a:fillRect/>
                      </a:stretch>
                    </pic:blipFill>
                    <pic:spPr>
                      <a:xfrm>
                        <a:off x="0" y="0"/>
                        <a:ext cx="101600" cy="76200"/>
                      </a:xfrm>
                      <a:prstGeom prst="rect">
                        <a:avLst/>
                      </a:prstGeom>
                      <a:ln/>
                    </pic:spPr>
                  </pic:pic>
                </a:graphicData>
              </a:graphic>
            </wp:inline>
          </w:drawing>
        </w:r>
      </w:hyperlink>
      <w:r>
        <w:t xml:space="preserve">. The final cell state </w:t>
      </w:r>
      <w:hyperlink r:id="rId62">
        <w:r>
          <w:rPr>
            <w:noProof/>
            <w:lang w:val="en-US"/>
          </w:rPr>
          <w:drawing>
            <wp:inline distT="19050" distB="19050" distL="19050" distR="19050" wp14:anchorId="4C70792B" wp14:editId="11E53406">
              <wp:extent cx="88900" cy="762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6"/>
                      <a:srcRect/>
                      <a:stretch>
                        <a:fillRect/>
                      </a:stretch>
                    </pic:blipFill>
                    <pic:spPr>
                      <a:xfrm>
                        <a:off x="0" y="0"/>
                        <a:ext cx="88900" cy="76200"/>
                      </a:xfrm>
                      <a:prstGeom prst="rect">
                        <a:avLst/>
                      </a:prstGeom>
                      <a:ln/>
                    </pic:spPr>
                  </pic:pic>
                </a:graphicData>
              </a:graphic>
            </wp:inline>
          </w:drawing>
        </w:r>
      </w:hyperlink>
      <w:r>
        <w:t xml:space="preserve"> is passed through a </w:t>
      </w:r>
      <w:proofErr w:type="spellStart"/>
      <w:r>
        <w:t>tanh</w:t>
      </w:r>
      <w:proofErr w:type="spellEnd"/>
      <w:r>
        <w:t xml:space="preserve"> function and multiplied by the output gate output </w:t>
      </w:r>
      <w:hyperlink r:id="rId63">
        <w:r>
          <w:rPr>
            <w:noProof/>
            <w:lang w:val="en-US"/>
          </w:rPr>
          <w:drawing>
            <wp:inline distT="19050" distB="19050" distL="19050" distR="19050" wp14:anchorId="21099602" wp14:editId="07CC9DAD">
              <wp:extent cx="101600" cy="762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1"/>
                      <a:srcRect/>
                      <a:stretch>
                        <a:fillRect/>
                      </a:stretch>
                    </pic:blipFill>
                    <pic:spPr>
                      <a:xfrm>
                        <a:off x="0" y="0"/>
                        <a:ext cx="101600" cy="76200"/>
                      </a:xfrm>
                      <a:prstGeom prst="rect">
                        <a:avLst/>
                      </a:prstGeom>
                      <a:ln/>
                    </pic:spPr>
                  </pic:pic>
                </a:graphicData>
              </a:graphic>
            </wp:inline>
          </w:drawing>
        </w:r>
      </w:hyperlink>
      <w:r>
        <w:t xml:space="preserve"> to calculate the final hidden </w:t>
      </w:r>
      <w:proofErr w:type="gramStart"/>
      <w:r>
        <w:t xml:space="preserve">state </w:t>
      </w:r>
      <w:proofErr w:type="gramEnd"/>
      <w:r w:rsidR="0085646C">
        <w:rPr>
          <w:noProof/>
          <w:lang w:val="en-US"/>
        </w:rPr>
        <w:fldChar w:fldCharType="begin"/>
      </w:r>
      <w:r w:rsidR="0085646C">
        <w:rPr>
          <w:noProof/>
          <w:lang w:val="en-US"/>
        </w:rPr>
        <w:instrText xml:space="preserve"> HYPERLINK "https://www.codecogs.com/eqnedit.php?latex=h_%7Bt%7D%250" \h </w:instrText>
      </w:r>
      <w:r w:rsidR="0085646C">
        <w:rPr>
          <w:noProof/>
          <w:lang w:val="en-US"/>
        </w:rPr>
        <w:fldChar w:fldCharType="separate"/>
      </w:r>
      <w:r>
        <w:rPr>
          <w:noProof/>
          <w:lang w:val="en-US"/>
        </w:rPr>
        <w:drawing>
          <wp:inline distT="19050" distB="19050" distL="19050" distR="19050" wp14:anchorId="4FC9AC3F" wp14:editId="06E1C1C9">
            <wp:extent cx="114300" cy="11430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114300" cy="114300"/>
                    </a:xfrm>
                    <a:prstGeom prst="rect">
                      <a:avLst/>
                    </a:prstGeom>
                    <a:ln/>
                  </pic:spPr>
                </pic:pic>
              </a:graphicData>
            </a:graphic>
          </wp:inline>
        </w:drawing>
      </w:r>
      <w:r w:rsidR="0085646C">
        <w:rPr>
          <w:noProof/>
          <w:lang w:val="en-US"/>
        </w:rPr>
        <w:fldChar w:fldCharType="end"/>
      </w:r>
      <w:r>
        <w:t xml:space="preserve">. This means that the learned parameters on the output gate effectively control which elements of the previous hidden state and current output are combined with the final cell state to carry over to the next time step as the new hidden state. </w:t>
      </w:r>
    </w:p>
    <w:p w14:paraId="7C97948B" w14:textId="77777777" w:rsidR="00100C51" w:rsidRDefault="00100C51">
      <w:pPr>
        <w:spacing w:line="276" w:lineRule="auto"/>
      </w:pPr>
    </w:p>
    <w:p w14:paraId="5E2A9759" w14:textId="77777777" w:rsidR="00100C51" w:rsidRDefault="00F52067">
      <w:pPr>
        <w:spacing w:line="276" w:lineRule="auto"/>
      </w:pPr>
      <w:r>
        <w:t xml:space="preserve">In our forward pass, we simply iterate through the model, initializing our hidden state and cell state and updating these at each time step using the LSTM cells until we are left with a final hidden state which is output to the next layer of our neural network. By backpropagation through all the layers of our LSTM, we are able to calculate the gradients relative to the loss of the network and thus, which direction to update our parameters through gradient descent. We learn several matrices or parameters; one for the input gate, one for the output gate and one for the forget gate. </w:t>
      </w:r>
    </w:p>
    <w:p w14:paraId="22FD1F1B" w14:textId="77777777" w:rsidR="00100C51" w:rsidRDefault="00100C51">
      <w:pPr>
        <w:spacing w:line="276" w:lineRule="auto"/>
      </w:pPr>
    </w:p>
    <w:p w14:paraId="639F0641" w14:textId="77777777" w:rsidR="00100C51" w:rsidRDefault="00F52067">
      <w:pPr>
        <w:spacing w:line="276" w:lineRule="auto"/>
        <w:rPr>
          <w:b/>
          <w:sz w:val="28"/>
          <w:szCs w:val="28"/>
        </w:rPr>
      </w:pPr>
      <w:r>
        <w:t xml:space="preserve">Because we are learning more parameters than for a simple RNN and our computation graph is more complex, the process of backpropagating through the network and updating the weights will likely take longer than for a simple RNN. However, despite the longer training time, we have shown that the LSTM offers significant advantages over a conventional RNN as the output gate, input gate and forget gate all combine to give the model the ability to determine which elements of the input should be used to update the hidden state and which elements of the hidden state should be forgotten going forward </w:t>
      </w:r>
      <w:r>
        <w:lastRenderedPageBreak/>
        <w:t>which means the model is better able to form long term dependencies and retain information from many sequence steps ago.</w:t>
      </w:r>
    </w:p>
    <w:p w14:paraId="66BFD556" w14:textId="77777777" w:rsidR="00100C51" w:rsidRDefault="00100C51">
      <w:pPr>
        <w:spacing w:line="276" w:lineRule="auto"/>
      </w:pPr>
    </w:p>
    <w:p w14:paraId="68682965" w14:textId="77777777" w:rsidR="00100C51" w:rsidRDefault="00F52067">
      <w:pPr>
        <w:keepNext/>
        <w:keepLines/>
        <w:spacing w:before="280" w:line="259" w:lineRule="auto"/>
      </w:pPr>
      <w:r>
        <w:t>Bidirectional LSTMs</w:t>
      </w:r>
    </w:p>
    <w:p w14:paraId="7F08E9C5" w14:textId="77777777" w:rsidR="00100C51" w:rsidRDefault="00100C51">
      <w:pPr>
        <w:spacing w:line="276" w:lineRule="auto"/>
      </w:pPr>
    </w:p>
    <w:p w14:paraId="13FD21DB" w14:textId="77777777" w:rsidR="00100C51" w:rsidRDefault="00F52067">
      <w:pPr>
        <w:spacing w:line="276" w:lineRule="auto"/>
      </w:pPr>
      <w:r>
        <w:t xml:space="preserve">We mentioned that a failure of simple RNNs is that they fail to capture the full context of a word within a sentence as they are backwards-looking only. At each time step of the RNN, only the previously seen words are considered and the words occurring next within the sentence are not taken into account. While basic LSTMs are similarly backwards-facing, we can use a modified version of the LSTM known as a </w:t>
      </w:r>
      <w:r>
        <w:rPr>
          <w:rFonts w:ascii="Arial" w:eastAsia="Arial" w:hAnsi="Arial" w:cs="Arial"/>
          <w:b/>
          <w:color w:val="000000"/>
          <w:sz w:val="22"/>
          <w:szCs w:val="22"/>
          <w:u w:val="single"/>
          <w:shd w:val="clear" w:color="auto" w:fill="FF8AD8"/>
        </w:rPr>
        <w:t xml:space="preserve">bidirectional </w:t>
      </w:r>
      <w:proofErr w:type="gramStart"/>
      <w:r>
        <w:rPr>
          <w:rFonts w:ascii="Arial" w:eastAsia="Arial" w:hAnsi="Arial" w:cs="Arial"/>
          <w:b/>
          <w:color w:val="000000"/>
          <w:sz w:val="22"/>
          <w:szCs w:val="22"/>
          <w:u w:val="single"/>
          <w:shd w:val="clear" w:color="auto" w:fill="FF8AD8"/>
        </w:rPr>
        <w:t>LSTM</w:t>
      </w:r>
      <w:r>
        <w:rPr>
          <w:b/>
        </w:rPr>
        <w:t xml:space="preserve"> </w:t>
      </w:r>
      <w:r>
        <w:t xml:space="preserve"> which</w:t>
      </w:r>
      <w:proofErr w:type="gramEnd"/>
      <w:r>
        <w:t xml:space="preserve"> considers both the words before and after it at each time step within the sequence. </w:t>
      </w:r>
    </w:p>
    <w:p w14:paraId="710888A0" w14:textId="77777777" w:rsidR="00100C51" w:rsidRDefault="00100C51">
      <w:pPr>
        <w:spacing w:line="276" w:lineRule="auto"/>
      </w:pPr>
    </w:p>
    <w:p w14:paraId="6F6E598F" w14:textId="77777777" w:rsidR="00100C51" w:rsidRDefault="00F52067">
      <w:pPr>
        <w:spacing w:line="276" w:lineRule="auto"/>
      </w:pPr>
      <w:r>
        <w:t xml:space="preserve">The bidirectional LSTM processes sequence in regular order and in reverse order simultaneously, maintaining two hidden states. We’ll call these </w:t>
      </w:r>
      <w:hyperlink r:id="rId64">
        <w:r>
          <w:rPr>
            <w:noProof/>
            <w:lang w:val="en-US"/>
          </w:rPr>
          <w:drawing>
            <wp:inline distT="19050" distB="19050" distL="19050" distR="19050" wp14:anchorId="1DD3E7C8" wp14:editId="656F9A21">
              <wp:extent cx="101600" cy="127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7"/>
                      <a:srcRect/>
                      <a:stretch>
                        <a:fillRect/>
                      </a:stretch>
                    </pic:blipFill>
                    <pic:spPr>
                      <a:xfrm>
                        <a:off x="0" y="0"/>
                        <a:ext cx="101600" cy="127000"/>
                      </a:xfrm>
                      <a:prstGeom prst="rect">
                        <a:avLst/>
                      </a:prstGeom>
                      <a:ln/>
                    </pic:spPr>
                  </pic:pic>
                </a:graphicData>
              </a:graphic>
            </wp:inline>
          </w:drawing>
        </w:r>
      </w:hyperlink>
      <w:r>
        <w:t xml:space="preserve"> for the forward hidden state and </w:t>
      </w:r>
      <w:hyperlink r:id="rId65">
        <w:r>
          <w:rPr>
            <w:noProof/>
            <w:lang w:val="en-US"/>
          </w:rPr>
          <w:drawing>
            <wp:inline distT="19050" distB="19050" distL="19050" distR="19050" wp14:anchorId="0578BFDB" wp14:editId="0464DC33">
              <wp:extent cx="88900" cy="762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6"/>
                      <a:srcRect/>
                      <a:stretch>
                        <a:fillRect/>
                      </a:stretch>
                    </pic:blipFill>
                    <pic:spPr>
                      <a:xfrm>
                        <a:off x="0" y="0"/>
                        <a:ext cx="88900" cy="76200"/>
                      </a:xfrm>
                      <a:prstGeom prst="rect">
                        <a:avLst/>
                      </a:prstGeom>
                      <a:ln/>
                    </pic:spPr>
                  </pic:pic>
                </a:graphicData>
              </a:graphic>
            </wp:inline>
          </w:drawing>
        </w:r>
      </w:hyperlink>
      <w:r>
        <w:t xml:space="preserve"> for the reverse hidden state:</w:t>
      </w:r>
    </w:p>
    <w:p w14:paraId="776EB177" w14:textId="77777777" w:rsidR="00100C51" w:rsidRDefault="00100C51">
      <w:pPr>
        <w:spacing w:line="276" w:lineRule="auto"/>
      </w:pPr>
    </w:p>
    <w:p w14:paraId="6C9B1F6F" w14:textId="77777777" w:rsidR="00100C51" w:rsidRDefault="00F52067">
      <w:pPr>
        <w:spacing w:line="276" w:lineRule="auto"/>
      </w:pPr>
      <w:r>
        <w:rPr>
          <w:noProof/>
          <w:lang w:val="en-US"/>
        </w:rPr>
        <w:drawing>
          <wp:inline distT="114300" distB="114300" distL="114300" distR="114300" wp14:anchorId="2C604760" wp14:editId="049F0638">
            <wp:extent cx="5656522" cy="3497262"/>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7"/>
                    <a:srcRect/>
                    <a:stretch>
                      <a:fillRect/>
                    </a:stretch>
                  </pic:blipFill>
                  <pic:spPr>
                    <a:xfrm>
                      <a:off x="0" y="0"/>
                      <a:ext cx="5656522" cy="3497262"/>
                    </a:xfrm>
                    <a:prstGeom prst="rect">
                      <a:avLst/>
                    </a:prstGeom>
                    <a:ln/>
                  </pic:spPr>
                </pic:pic>
              </a:graphicData>
            </a:graphic>
          </wp:inline>
        </w:drawing>
      </w:r>
    </w:p>
    <w:p w14:paraId="1611D33F" w14:textId="77777777" w:rsidR="00100C51" w:rsidRDefault="00100C51">
      <w:pPr>
        <w:spacing w:line="276" w:lineRule="auto"/>
      </w:pPr>
    </w:p>
    <w:p w14:paraId="44E1DD58" w14:textId="51DED72A" w:rsidR="00100C51" w:rsidRDefault="00F52067">
      <w:pPr>
        <w:spacing w:line="276" w:lineRule="auto"/>
      </w:pPr>
      <w:r>
        <w:t xml:space="preserve">Here, we </w:t>
      </w:r>
      <w:ins w:id="12" w:author="Roshan Kumar" w:date="2020-06-15T16:16:00Z">
        <w:r w:rsidR="00E97717">
          <w:t xml:space="preserve">can </w:t>
        </w:r>
      </w:ins>
      <w:r>
        <w:t xml:space="preserve">see </w:t>
      </w:r>
      <w:ins w:id="13" w:author="Roshan Kumar" w:date="2020-06-15T16:16:00Z">
        <w:r w:rsidR="00E97717">
          <w:t xml:space="preserve">that </w:t>
        </w:r>
      </w:ins>
      <w:r>
        <w:t xml:space="preserve">we maintain these two hidden states throughout the whole process and use these to calculate a final hidden </w:t>
      </w:r>
      <w:proofErr w:type="gramStart"/>
      <w:r>
        <w:t xml:space="preserve">state </w:t>
      </w:r>
      <w:proofErr w:type="gramEnd"/>
      <w:r w:rsidR="0085646C">
        <w:rPr>
          <w:noProof/>
          <w:lang w:val="en-US"/>
        </w:rPr>
        <w:fldChar w:fldCharType="begin"/>
      </w:r>
      <w:r w:rsidR="0085646C">
        <w:rPr>
          <w:noProof/>
          <w:lang w:val="en-US"/>
        </w:rPr>
        <w:instrText xml:space="preserve"> HYPERLINK "https://www.codeco</w:instrText>
      </w:r>
      <w:r w:rsidR="0085646C">
        <w:rPr>
          <w:noProof/>
          <w:lang w:val="en-US"/>
        </w:rPr>
        <w:instrText xml:space="preserve">gs.com/eqnedit.php?latex=h_%7Bt%7D%250" \h </w:instrText>
      </w:r>
      <w:r w:rsidR="0085646C">
        <w:rPr>
          <w:noProof/>
          <w:lang w:val="en-US"/>
        </w:rPr>
        <w:fldChar w:fldCharType="separate"/>
      </w:r>
      <w:r>
        <w:rPr>
          <w:noProof/>
          <w:lang w:val="en-US"/>
        </w:rPr>
        <w:drawing>
          <wp:inline distT="19050" distB="19050" distL="19050" distR="19050" wp14:anchorId="63BE4BBD" wp14:editId="166C70BF">
            <wp:extent cx="114300" cy="114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114300" cy="114300"/>
                    </a:xfrm>
                    <a:prstGeom prst="rect">
                      <a:avLst/>
                    </a:prstGeom>
                    <a:ln/>
                  </pic:spPr>
                </pic:pic>
              </a:graphicData>
            </a:graphic>
          </wp:inline>
        </w:drawing>
      </w:r>
      <w:r w:rsidR="0085646C">
        <w:rPr>
          <w:noProof/>
          <w:lang w:val="en-US"/>
        </w:rPr>
        <w:fldChar w:fldCharType="end"/>
      </w:r>
      <w:r>
        <w:t xml:space="preserve">. Therefore, if we wish to calculate the final hidden state at </w:t>
      </w:r>
      <w:proofErr w:type="spellStart"/>
      <w:r>
        <w:t>timestep</w:t>
      </w:r>
      <w:proofErr w:type="spellEnd"/>
      <w:r>
        <w:t xml:space="preserve"> </w:t>
      </w:r>
      <w:hyperlink r:id="rId68">
        <w:r>
          <w:rPr>
            <w:noProof/>
            <w:lang w:val="en-US"/>
          </w:rPr>
          <w:drawing>
            <wp:inline distT="19050" distB="19050" distL="19050" distR="19050" wp14:anchorId="592E161E" wp14:editId="581368B8">
              <wp:extent cx="38100" cy="762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9"/>
                      <a:srcRect/>
                      <a:stretch>
                        <a:fillRect/>
                      </a:stretch>
                    </pic:blipFill>
                    <pic:spPr>
                      <a:xfrm>
                        <a:off x="0" y="0"/>
                        <a:ext cx="38100" cy="76200"/>
                      </a:xfrm>
                      <a:prstGeom prst="rect">
                        <a:avLst/>
                      </a:prstGeom>
                      <a:ln/>
                    </pic:spPr>
                  </pic:pic>
                </a:graphicData>
              </a:graphic>
            </wp:inline>
          </w:drawing>
        </w:r>
      </w:hyperlink>
      <w:r>
        <w:t xml:space="preserve">, we use the forward hidden state </w:t>
      </w:r>
      <w:hyperlink r:id="rId70">
        <w:r>
          <w:rPr>
            <w:noProof/>
            <w:lang w:val="en-US"/>
          </w:rPr>
          <w:drawing>
            <wp:inline distT="19050" distB="19050" distL="19050" distR="19050" wp14:anchorId="7BA5434A" wp14:editId="0E137608">
              <wp:extent cx="101600" cy="127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7"/>
                      <a:srcRect/>
                      <a:stretch>
                        <a:fillRect/>
                      </a:stretch>
                    </pic:blipFill>
                    <pic:spPr>
                      <a:xfrm>
                        <a:off x="0" y="0"/>
                        <a:ext cx="101600" cy="127000"/>
                      </a:xfrm>
                      <a:prstGeom prst="rect">
                        <a:avLst/>
                      </a:prstGeom>
                      <a:ln/>
                    </pic:spPr>
                  </pic:pic>
                </a:graphicData>
              </a:graphic>
            </wp:inline>
          </w:drawing>
        </w:r>
      </w:hyperlink>
      <w:r>
        <w:t xml:space="preserve">, which has seen all words up to and including input </w:t>
      </w:r>
      <w:hyperlink r:id="rId71">
        <w:r>
          <w:rPr>
            <w:noProof/>
            <w:lang w:val="en-US"/>
          </w:rPr>
          <w:drawing>
            <wp:inline distT="19050" distB="19050" distL="19050" distR="19050" wp14:anchorId="1BA3C608" wp14:editId="74F0F26D">
              <wp:extent cx="114300" cy="762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5"/>
                      <a:srcRect/>
                      <a:stretch>
                        <a:fillRect/>
                      </a:stretch>
                    </pic:blipFill>
                    <pic:spPr>
                      <a:xfrm>
                        <a:off x="0" y="0"/>
                        <a:ext cx="114300" cy="76200"/>
                      </a:xfrm>
                      <a:prstGeom prst="rect">
                        <a:avLst/>
                      </a:prstGeom>
                      <a:ln/>
                    </pic:spPr>
                  </pic:pic>
                </a:graphicData>
              </a:graphic>
            </wp:inline>
          </w:drawing>
        </w:r>
      </w:hyperlink>
      <w:r>
        <w:t xml:space="preserve">, as well as the reverse hidden state </w:t>
      </w:r>
      <w:hyperlink r:id="rId72">
        <w:r>
          <w:rPr>
            <w:noProof/>
            <w:lang w:val="en-US"/>
          </w:rPr>
          <w:drawing>
            <wp:inline distT="19050" distB="19050" distL="19050" distR="19050" wp14:anchorId="5A91316A" wp14:editId="0F21860E">
              <wp:extent cx="88900" cy="76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6"/>
                      <a:srcRect/>
                      <a:stretch>
                        <a:fillRect/>
                      </a:stretch>
                    </pic:blipFill>
                    <pic:spPr>
                      <a:xfrm>
                        <a:off x="0" y="0"/>
                        <a:ext cx="88900" cy="76200"/>
                      </a:xfrm>
                      <a:prstGeom prst="rect">
                        <a:avLst/>
                      </a:prstGeom>
                      <a:ln/>
                    </pic:spPr>
                  </pic:pic>
                </a:graphicData>
              </a:graphic>
            </wp:inline>
          </w:drawing>
        </w:r>
      </w:hyperlink>
      <w:r>
        <w:t xml:space="preserve"> which has seen all the words after and including </w:t>
      </w:r>
      <w:hyperlink r:id="rId73">
        <w:r>
          <w:rPr>
            <w:noProof/>
            <w:lang w:val="en-US"/>
          </w:rPr>
          <w:drawing>
            <wp:inline distT="19050" distB="19050" distL="19050" distR="19050" wp14:anchorId="142072B2" wp14:editId="3BDCE590">
              <wp:extent cx="114300" cy="762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5"/>
                      <a:srcRect/>
                      <a:stretch>
                        <a:fillRect/>
                      </a:stretch>
                    </pic:blipFill>
                    <pic:spPr>
                      <a:xfrm>
                        <a:off x="0" y="0"/>
                        <a:ext cx="114300" cy="76200"/>
                      </a:xfrm>
                      <a:prstGeom prst="rect">
                        <a:avLst/>
                      </a:prstGeom>
                      <a:ln/>
                    </pic:spPr>
                  </pic:pic>
                </a:graphicData>
              </a:graphic>
            </wp:inline>
          </w:drawing>
        </w:r>
      </w:hyperlink>
      <w:r>
        <w:t xml:space="preserve">. Therefore, our final hidden state </w:t>
      </w:r>
      <w:hyperlink r:id="rId74">
        <w:r>
          <w:rPr>
            <w:noProof/>
            <w:lang w:val="en-US"/>
          </w:rPr>
          <w:drawing>
            <wp:inline distT="19050" distB="19050" distL="19050" distR="19050" wp14:anchorId="245FA96B" wp14:editId="04F33B20">
              <wp:extent cx="114300" cy="1143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114300" cy="114300"/>
                      </a:xfrm>
                      <a:prstGeom prst="rect">
                        <a:avLst/>
                      </a:prstGeom>
                      <a:ln/>
                    </pic:spPr>
                  </pic:pic>
                </a:graphicData>
              </a:graphic>
            </wp:inline>
          </w:drawing>
        </w:r>
      </w:hyperlink>
      <w:r>
        <w:t xml:space="preserve"> is comprised of hidden states that have seen all the words in the sentence, not just the </w:t>
      </w:r>
      <w:r>
        <w:lastRenderedPageBreak/>
        <w:t xml:space="preserve">words occurring before </w:t>
      </w:r>
      <w:proofErr w:type="spellStart"/>
      <w:proofErr w:type="gramStart"/>
      <w:r>
        <w:t>timestep</w:t>
      </w:r>
      <w:proofErr w:type="spellEnd"/>
      <w:r>
        <w:t xml:space="preserve"> </w:t>
      </w:r>
      <w:proofErr w:type="gramEnd"/>
      <w:r w:rsidR="0085646C">
        <w:rPr>
          <w:noProof/>
          <w:lang w:val="en-US"/>
        </w:rPr>
        <w:fldChar w:fldCharType="begin"/>
      </w:r>
      <w:r w:rsidR="0085646C">
        <w:rPr>
          <w:noProof/>
          <w:lang w:val="en-US"/>
        </w:rPr>
        <w:instrText xml:space="preserve"> HYPERLINK "https://www.codecogs.com/eqnedit.php?latex=t%250" \h </w:instrText>
      </w:r>
      <w:r w:rsidR="0085646C">
        <w:rPr>
          <w:noProof/>
          <w:lang w:val="en-US"/>
        </w:rPr>
        <w:fldChar w:fldCharType="separate"/>
      </w:r>
      <w:r>
        <w:rPr>
          <w:noProof/>
          <w:lang w:val="en-US"/>
        </w:rPr>
        <w:drawing>
          <wp:inline distT="19050" distB="19050" distL="19050" distR="19050" wp14:anchorId="022FF885" wp14:editId="055DBB25">
            <wp:extent cx="38100" cy="76200"/>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9"/>
                    <a:srcRect/>
                    <a:stretch>
                      <a:fillRect/>
                    </a:stretch>
                  </pic:blipFill>
                  <pic:spPr>
                    <a:xfrm>
                      <a:off x="0" y="0"/>
                      <a:ext cx="38100" cy="76200"/>
                    </a:xfrm>
                    <a:prstGeom prst="rect">
                      <a:avLst/>
                    </a:prstGeom>
                    <a:ln/>
                  </pic:spPr>
                </pic:pic>
              </a:graphicData>
            </a:graphic>
          </wp:inline>
        </w:drawing>
      </w:r>
      <w:r w:rsidR="0085646C">
        <w:rPr>
          <w:noProof/>
          <w:lang w:val="en-US"/>
        </w:rPr>
        <w:fldChar w:fldCharType="end"/>
      </w:r>
      <w:r>
        <w:t xml:space="preserve">. This means that the context of any given word within the whole sentence can be better captured. Bidirectional LSTMs have been shown to offer improved performance on several NLP tasks over conventional </w:t>
      </w:r>
      <w:proofErr w:type="spellStart"/>
      <w:r>
        <w:t>uni</w:t>
      </w:r>
      <w:proofErr w:type="spellEnd"/>
      <w:r>
        <w:t>-directional LSTMs.</w:t>
      </w:r>
    </w:p>
    <w:p w14:paraId="27F5616C" w14:textId="77777777" w:rsidR="00100C51" w:rsidRDefault="00100C51">
      <w:pPr>
        <w:spacing w:line="276" w:lineRule="auto"/>
      </w:pPr>
    </w:p>
    <w:p w14:paraId="0BA727A8" w14:textId="77777777" w:rsidR="00100C51" w:rsidRDefault="00100C51">
      <w:pPr>
        <w:spacing w:line="276" w:lineRule="auto"/>
      </w:pPr>
    </w:p>
    <w:p w14:paraId="26A90D15" w14:textId="77777777" w:rsidR="00100C51" w:rsidRDefault="00F52067">
      <w:pPr>
        <w:keepNext/>
        <w:keepLines/>
        <w:spacing w:before="400" w:line="259" w:lineRule="auto"/>
        <w:rPr>
          <w:rFonts w:ascii="Arial" w:eastAsia="Arial" w:hAnsi="Arial" w:cs="Arial"/>
          <w:sz w:val="40"/>
          <w:szCs w:val="40"/>
        </w:rPr>
      </w:pPr>
      <w:r>
        <w:t>Building a Sentiment Analyzer using LSTMs</w:t>
      </w:r>
    </w:p>
    <w:p w14:paraId="3E67A92F" w14:textId="77777777" w:rsidR="00100C51" w:rsidRDefault="00100C51">
      <w:pPr>
        <w:spacing w:line="276" w:lineRule="auto"/>
      </w:pPr>
    </w:p>
    <w:p w14:paraId="29D23FA6" w14:textId="77777777" w:rsidR="00100C51" w:rsidRDefault="00F52067">
      <w:pPr>
        <w:spacing w:before="120" w:after="120" w:line="259" w:lineRule="auto"/>
      </w:pPr>
      <w:r>
        <w:t>We now look to build our own simple LSTM to categorize sentences based on their sentiment. We will train our model on a dataset of 3,000 reviews that have been categorized as positive or negative. These reviews come from 3 different sources; film reviews, product reviews and location reviews in order to ensure our sentiment analyzer is robust. The dataset is balanced so consists of 1,500 positive reviews and 1,500 negative. We start by importing our dataset and examining it:</w:t>
      </w:r>
    </w:p>
    <w:p w14:paraId="01E09967" w14:textId="77777777" w:rsidR="00100C51" w:rsidRDefault="00100C51">
      <w:pPr>
        <w:spacing w:line="276" w:lineRule="auto"/>
      </w:pPr>
    </w:p>
    <w:p w14:paraId="2069AC95" w14:textId="77777777" w:rsidR="00100C51" w:rsidRDefault="00F52067">
      <w:pPr>
        <w:pBdr>
          <w:top w:val="nil"/>
          <w:left w:val="nil"/>
          <w:bottom w:val="nil"/>
          <w:right w:val="nil"/>
          <w:between w:val="nil"/>
        </w:pBdr>
        <w:shd w:val="clear" w:color="auto" w:fill="EDF2F8"/>
        <w:spacing w:line="259" w:lineRule="auto"/>
      </w:pPr>
      <w:proofErr w:type="gramStart"/>
      <w:r>
        <w:t>with</w:t>
      </w:r>
      <w:proofErr w:type="gramEnd"/>
      <w:r>
        <w:t xml:space="preserve"> open("sentiment labelled sentences/sentiment.txt") as f:</w:t>
      </w:r>
    </w:p>
    <w:p w14:paraId="110E9166" w14:textId="77777777" w:rsidR="00100C51" w:rsidRDefault="00F52067">
      <w:pPr>
        <w:pBdr>
          <w:top w:val="nil"/>
          <w:left w:val="nil"/>
          <w:bottom w:val="nil"/>
          <w:right w:val="nil"/>
          <w:between w:val="nil"/>
        </w:pBdr>
        <w:shd w:val="clear" w:color="auto" w:fill="EDF2F8"/>
        <w:spacing w:line="259" w:lineRule="auto"/>
      </w:pPr>
      <w:r>
        <w:t xml:space="preserve">    </w:t>
      </w:r>
      <w:proofErr w:type="gramStart"/>
      <w:r>
        <w:t>reviews</w:t>
      </w:r>
      <w:proofErr w:type="gramEnd"/>
      <w:r>
        <w:t xml:space="preserve"> = </w:t>
      </w:r>
      <w:proofErr w:type="spellStart"/>
      <w:r>
        <w:t>f.read</w:t>
      </w:r>
      <w:proofErr w:type="spellEnd"/>
      <w:r>
        <w:t>()</w:t>
      </w:r>
    </w:p>
    <w:p w14:paraId="76ECA22F" w14:textId="77777777" w:rsidR="00100C51" w:rsidRDefault="00F52067">
      <w:pPr>
        <w:pBdr>
          <w:top w:val="nil"/>
          <w:left w:val="nil"/>
          <w:bottom w:val="nil"/>
          <w:right w:val="nil"/>
          <w:between w:val="nil"/>
        </w:pBdr>
        <w:shd w:val="clear" w:color="auto" w:fill="EDF2F8"/>
        <w:spacing w:line="259" w:lineRule="auto"/>
      </w:pPr>
      <w:r>
        <w:t xml:space="preserve">    </w:t>
      </w:r>
    </w:p>
    <w:p w14:paraId="6F16E4C0" w14:textId="77777777" w:rsidR="00100C51" w:rsidRDefault="00F52067">
      <w:pPr>
        <w:pBdr>
          <w:top w:val="nil"/>
          <w:left w:val="nil"/>
          <w:bottom w:val="nil"/>
          <w:right w:val="nil"/>
          <w:between w:val="nil"/>
        </w:pBdr>
        <w:shd w:val="clear" w:color="auto" w:fill="EDF2F8"/>
        <w:spacing w:line="259" w:lineRule="auto"/>
      </w:pPr>
      <w:proofErr w:type="gramStart"/>
      <w:r>
        <w:t>data</w:t>
      </w:r>
      <w:proofErr w:type="gramEnd"/>
      <w:r>
        <w:t xml:space="preserve"> = </w:t>
      </w:r>
      <w:proofErr w:type="spellStart"/>
      <w:r>
        <w:t>pd.DataFrame</w:t>
      </w:r>
      <w:proofErr w:type="spellEnd"/>
      <w:r>
        <w:t>([</w:t>
      </w:r>
      <w:proofErr w:type="spellStart"/>
      <w:r>
        <w:t>review.split</w:t>
      </w:r>
      <w:proofErr w:type="spellEnd"/>
      <w:r>
        <w:t xml:space="preserve">('\t') for review in </w:t>
      </w:r>
      <w:proofErr w:type="spellStart"/>
      <w:r>
        <w:t>reviews.split</w:t>
      </w:r>
      <w:proofErr w:type="spellEnd"/>
      <w:r>
        <w:t>('\n')])</w:t>
      </w:r>
    </w:p>
    <w:p w14:paraId="5C52875E" w14:textId="77777777" w:rsidR="00100C51" w:rsidRDefault="00100C51">
      <w:pPr>
        <w:pBdr>
          <w:top w:val="nil"/>
          <w:left w:val="nil"/>
          <w:bottom w:val="nil"/>
          <w:right w:val="nil"/>
          <w:between w:val="nil"/>
        </w:pBdr>
        <w:shd w:val="clear" w:color="auto" w:fill="EDF2F8"/>
        <w:spacing w:line="259" w:lineRule="auto"/>
      </w:pPr>
    </w:p>
    <w:p w14:paraId="65201775" w14:textId="77777777" w:rsidR="00100C51" w:rsidRDefault="00F52067">
      <w:pPr>
        <w:pBdr>
          <w:top w:val="nil"/>
          <w:left w:val="nil"/>
          <w:bottom w:val="nil"/>
          <w:right w:val="nil"/>
          <w:between w:val="nil"/>
        </w:pBdr>
        <w:shd w:val="clear" w:color="auto" w:fill="EDF2F8"/>
        <w:spacing w:line="259" w:lineRule="auto"/>
      </w:pPr>
      <w:proofErr w:type="spellStart"/>
      <w:r>
        <w:t>data.columns</w:t>
      </w:r>
      <w:proofErr w:type="spellEnd"/>
      <w:r>
        <w:t xml:space="preserve"> = ['</w:t>
      </w:r>
      <w:proofErr w:type="spellStart"/>
      <w:r>
        <w:t>Review','Sentiment</w:t>
      </w:r>
      <w:proofErr w:type="spellEnd"/>
      <w:r>
        <w:t>']</w:t>
      </w:r>
    </w:p>
    <w:p w14:paraId="1B30DC71" w14:textId="77777777" w:rsidR="00100C51" w:rsidRDefault="00100C51">
      <w:pPr>
        <w:pBdr>
          <w:top w:val="nil"/>
          <w:left w:val="nil"/>
          <w:bottom w:val="nil"/>
          <w:right w:val="nil"/>
          <w:between w:val="nil"/>
        </w:pBdr>
        <w:shd w:val="clear" w:color="auto" w:fill="EDF2F8"/>
        <w:spacing w:line="259" w:lineRule="auto"/>
      </w:pPr>
    </w:p>
    <w:p w14:paraId="3C8594F9" w14:textId="77777777" w:rsidR="00100C51" w:rsidRDefault="00F52067">
      <w:pPr>
        <w:pBdr>
          <w:top w:val="nil"/>
          <w:left w:val="nil"/>
          <w:bottom w:val="nil"/>
          <w:right w:val="nil"/>
          <w:between w:val="nil"/>
        </w:pBdr>
        <w:shd w:val="clear" w:color="auto" w:fill="EDF2F8"/>
        <w:spacing w:line="259" w:lineRule="auto"/>
        <w:rPr>
          <w:rFonts w:ascii="Courier" w:eastAsia="Courier" w:hAnsi="Courier" w:cs="Courier"/>
          <w:color w:val="000000"/>
        </w:rPr>
      </w:pPr>
      <w:proofErr w:type="gramStart"/>
      <w:r>
        <w:rPr>
          <w:rFonts w:ascii="Courier" w:eastAsia="Courier" w:hAnsi="Courier" w:cs="Courier"/>
          <w:color w:val="000000"/>
          <w:sz w:val="22"/>
          <w:szCs w:val="22"/>
        </w:rPr>
        <w:t>data</w:t>
      </w:r>
      <w:proofErr w:type="gramEnd"/>
      <w:r>
        <w:rPr>
          <w:rFonts w:ascii="Courier" w:eastAsia="Courier" w:hAnsi="Courier" w:cs="Courier"/>
          <w:color w:val="000000"/>
          <w:sz w:val="22"/>
          <w:szCs w:val="22"/>
        </w:rPr>
        <w:t xml:space="preserve"> = </w:t>
      </w:r>
      <w:proofErr w:type="spellStart"/>
      <w:r>
        <w:rPr>
          <w:rFonts w:ascii="Courier" w:eastAsia="Courier" w:hAnsi="Courier" w:cs="Courier"/>
          <w:color w:val="000000"/>
          <w:sz w:val="22"/>
          <w:szCs w:val="22"/>
        </w:rPr>
        <w:t>data.sample</w:t>
      </w:r>
      <w:proofErr w:type="spellEnd"/>
      <w:r>
        <w:rPr>
          <w:rFonts w:ascii="Courier" w:eastAsia="Courier" w:hAnsi="Courier" w:cs="Courier"/>
          <w:color w:val="000000"/>
          <w:sz w:val="22"/>
          <w:szCs w:val="22"/>
        </w:rPr>
        <w:t>(</w:t>
      </w:r>
      <w:proofErr w:type="spellStart"/>
      <w:r>
        <w:rPr>
          <w:rFonts w:ascii="Courier" w:eastAsia="Courier" w:hAnsi="Courier" w:cs="Courier"/>
          <w:color w:val="000000"/>
          <w:sz w:val="22"/>
          <w:szCs w:val="22"/>
        </w:rPr>
        <w:t>frac</w:t>
      </w:r>
      <w:proofErr w:type="spellEnd"/>
      <w:r>
        <w:rPr>
          <w:rFonts w:ascii="Courier" w:eastAsia="Courier" w:hAnsi="Courier" w:cs="Courier"/>
          <w:color w:val="000000"/>
          <w:sz w:val="22"/>
          <w:szCs w:val="22"/>
        </w:rPr>
        <w:t>=1)</w:t>
      </w:r>
      <w:r>
        <w:rPr>
          <w:rFonts w:ascii="Courier" w:eastAsia="Courier" w:hAnsi="Courier" w:cs="Courier"/>
          <w:color w:val="000000"/>
          <w:sz w:val="22"/>
          <w:szCs w:val="22"/>
        </w:rPr>
        <w:br/>
      </w:r>
    </w:p>
    <w:p w14:paraId="6BB0D797" w14:textId="77777777" w:rsidR="00100C51" w:rsidRDefault="00100C51">
      <w:pPr>
        <w:pBdr>
          <w:top w:val="nil"/>
          <w:left w:val="nil"/>
          <w:bottom w:val="nil"/>
          <w:right w:val="nil"/>
          <w:between w:val="nil"/>
        </w:pBdr>
        <w:spacing w:before="120" w:after="120" w:line="259" w:lineRule="auto"/>
      </w:pPr>
    </w:p>
    <w:p w14:paraId="7A4BB277" w14:textId="77777777" w:rsidR="00100C51" w:rsidRDefault="00F52067">
      <w:pPr>
        <w:pBdr>
          <w:top w:val="nil"/>
          <w:left w:val="nil"/>
          <w:bottom w:val="nil"/>
          <w:right w:val="nil"/>
          <w:between w:val="nil"/>
        </w:pBdr>
        <w:spacing w:before="120" w:after="120" w:line="259" w:lineRule="auto"/>
      </w:pPr>
      <w:r>
        <w:t>Which returns the following output:</w:t>
      </w:r>
    </w:p>
    <w:p w14:paraId="450A6DC0" w14:textId="77777777" w:rsidR="00100C51" w:rsidRDefault="00F52067">
      <w:pPr>
        <w:keepNext/>
        <w:keepLines/>
        <w:pBdr>
          <w:top w:val="nil"/>
          <w:left w:val="nil"/>
          <w:bottom w:val="nil"/>
          <w:right w:val="nil"/>
          <w:between w:val="nil"/>
        </w:pBdr>
        <w:spacing w:before="400"/>
        <w:jc w:val="center"/>
        <w:rPr>
          <w:b/>
          <w:sz w:val="36"/>
          <w:szCs w:val="36"/>
        </w:rPr>
      </w:pPr>
      <w:r>
        <w:rPr>
          <w:b/>
          <w:noProof/>
          <w:sz w:val="36"/>
          <w:szCs w:val="36"/>
          <w:lang w:val="en-US"/>
        </w:rPr>
        <w:drawing>
          <wp:inline distT="114300" distB="114300" distL="114300" distR="114300" wp14:anchorId="77E13017" wp14:editId="14FED54A">
            <wp:extent cx="3859213" cy="1744000"/>
            <wp:effectExtent l="0" t="0" r="0" b="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5"/>
                    <a:srcRect/>
                    <a:stretch>
                      <a:fillRect/>
                    </a:stretch>
                  </pic:blipFill>
                  <pic:spPr>
                    <a:xfrm>
                      <a:off x="0" y="0"/>
                      <a:ext cx="3859213" cy="1744000"/>
                    </a:xfrm>
                    <a:prstGeom prst="rect">
                      <a:avLst/>
                    </a:prstGeom>
                    <a:ln/>
                  </pic:spPr>
                </pic:pic>
              </a:graphicData>
            </a:graphic>
          </wp:inline>
        </w:drawing>
      </w:r>
    </w:p>
    <w:p w14:paraId="3C213598" w14:textId="77777777" w:rsidR="00100C51" w:rsidRDefault="00F52067">
      <w:pPr>
        <w:spacing w:line="276" w:lineRule="auto"/>
      </w:pPr>
      <w:r>
        <w:t xml:space="preserve">We read in our dataset from the file. Our dataset is tab separated so we split by tab and the new line character.  We rename our columns and then use the sample function to randomly shuffle our data. Looking at our dataset, the first thing we need to be able to do is preprocess our sentences to feed them into our LSTM model. </w:t>
      </w:r>
    </w:p>
    <w:p w14:paraId="6111CFB3" w14:textId="77777777" w:rsidR="00100C51" w:rsidRDefault="00F52067">
      <w:pPr>
        <w:keepNext/>
        <w:keepLines/>
        <w:spacing w:before="280" w:line="259" w:lineRule="auto"/>
      </w:pPr>
      <w:r>
        <w:lastRenderedPageBreak/>
        <w:t>Preprocessing the data</w:t>
      </w:r>
    </w:p>
    <w:p w14:paraId="0359EACF" w14:textId="77777777" w:rsidR="00100C51" w:rsidRDefault="00F52067">
      <w:pPr>
        <w:keepNext/>
        <w:keepLines/>
        <w:spacing w:before="280"/>
        <w:rPr>
          <w:b/>
          <w:sz w:val="28"/>
          <w:szCs w:val="28"/>
        </w:rPr>
      </w:pPr>
      <w:r>
        <w:t>First, we create a function to tokenize our data; splitting each review into a list of individual pre-processed words. We loop through our dataset and for every review we remove punctuation, convert to lowercase and remove any trailing white space. We then use the NLTK tokenizer to create individual tokens from this pre-processed text.</w:t>
      </w:r>
    </w:p>
    <w:p w14:paraId="2B91C671" w14:textId="77777777" w:rsidR="00100C51" w:rsidRDefault="00100C51">
      <w:pPr>
        <w:spacing w:line="276" w:lineRule="auto"/>
      </w:pPr>
    </w:p>
    <w:p w14:paraId="12769C38"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proofErr w:type="gramStart"/>
      <w:r>
        <w:rPr>
          <w:rFonts w:ascii="Courier" w:eastAsia="Courier" w:hAnsi="Courier" w:cs="Courier"/>
        </w:rPr>
        <w:t>def</w:t>
      </w:r>
      <w:proofErr w:type="spellEnd"/>
      <w:proofErr w:type="gramEnd"/>
      <w:r>
        <w:rPr>
          <w:rFonts w:ascii="Courier" w:eastAsia="Courier" w:hAnsi="Courier" w:cs="Courier"/>
        </w:rPr>
        <w:t xml:space="preserve"> </w:t>
      </w:r>
      <w:proofErr w:type="spellStart"/>
      <w:r>
        <w:rPr>
          <w:rFonts w:ascii="Courier" w:eastAsia="Courier" w:hAnsi="Courier" w:cs="Courier"/>
        </w:rPr>
        <w:t>split_words_reviews</w:t>
      </w:r>
      <w:proofErr w:type="spellEnd"/>
      <w:r>
        <w:rPr>
          <w:rFonts w:ascii="Courier" w:eastAsia="Courier" w:hAnsi="Courier" w:cs="Courier"/>
        </w:rPr>
        <w:t>(data):</w:t>
      </w:r>
    </w:p>
    <w:p w14:paraId="6B53C88A"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text</w:t>
      </w:r>
      <w:proofErr w:type="gramEnd"/>
      <w:r>
        <w:rPr>
          <w:rFonts w:ascii="Courier" w:eastAsia="Courier" w:hAnsi="Courier" w:cs="Courier"/>
        </w:rPr>
        <w:t xml:space="preserve"> = list(data['Review'].values)</w:t>
      </w:r>
    </w:p>
    <w:p w14:paraId="084138D1"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clean_text</w:t>
      </w:r>
      <w:proofErr w:type="spellEnd"/>
      <w:r>
        <w:rPr>
          <w:rFonts w:ascii="Courier" w:eastAsia="Courier" w:hAnsi="Courier" w:cs="Courier"/>
        </w:rPr>
        <w:t xml:space="preserve"> = []</w:t>
      </w:r>
    </w:p>
    <w:p w14:paraId="492D65F1"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for</w:t>
      </w:r>
      <w:proofErr w:type="gramEnd"/>
      <w:r>
        <w:rPr>
          <w:rFonts w:ascii="Courier" w:eastAsia="Courier" w:hAnsi="Courier" w:cs="Courier"/>
        </w:rPr>
        <w:t xml:space="preserve"> t in text:</w:t>
      </w:r>
    </w:p>
    <w:p w14:paraId="6DACBB58"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clean_</w:t>
      </w:r>
      <w:proofErr w:type="gramStart"/>
      <w:r>
        <w:rPr>
          <w:rFonts w:ascii="Courier" w:eastAsia="Courier" w:hAnsi="Courier" w:cs="Courier"/>
        </w:rPr>
        <w:t>text.append</w:t>
      </w:r>
      <w:proofErr w:type="spellEnd"/>
      <w:r>
        <w:rPr>
          <w:rFonts w:ascii="Courier" w:eastAsia="Courier" w:hAnsi="Courier" w:cs="Courier"/>
        </w:rPr>
        <w:t>(</w:t>
      </w:r>
      <w:proofErr w:type="spellStart"/>
      <w:proofErr w:type="gramEnd"/>
      <w:r>
        <w:rPr>
          <w:rFonts w:ascii="Courier" w:eastAsia="Courier" w:hAnsi="Courier" w:cs="Courier"/>
        </w:rPr>
        <w:t>t.translate</w:t>
      </w:r>
      <w:proofErr w:type="spellEnd"/>
      <w:r>
        <w:rPr>
          <w:rFonts w:ascii="Courier" w:eastAsia="Courier" w:hAnsi="Courier" w:cs="Courier"/>
        </w:rPr>
        <w:t>(</w:t>
      </w:r>
      <w:proofErr w:type="spellStart"/>
      <w:r>
        <w:rPr>
          <w:rFonts w:ascii="Courier" w:eastAsia="Courier" w:hAnsi="Courier" w:cs="Courier"/>
        </w:rPr>
        <w:t>str.maketrans</w:t>
      </w:r>
      <w:proofErr w:type="spellEnd"/>
      <w:r>
        <w:rPr>
          <w:rFonts w:ascii="Courier" w:eastAsia="Courier" w:hAnsi="Courier" w:cs="Courier"/>
        </w:rPr>
        <w:t>('', '', punctuation)).lower().</w:t>
      </w:r>
      <w:proofErr w:type="spellStart"/>
      <w:r>
        <w:rPr>
          <w:rFonts w:ascii="Courier" w:eastAsia="Courier" w:hAnsi="Courier" w:cs="Courier"/>
        </w:rPr>
        <w:t>rstrip</w:t>
      </w:r>
      <w:proofErr w:type="spellEnd"/>
      <w:r>
        <w:rPr>
          <w:rFonts w:ascii="Courier" w:eastAsia="Courier" w:hAnsi="Courier" w:cs="Courier"/>
        </w:rPr>
        <w:t>())</w:t>
      </w:r>
    </w:p>
    <w:p w14:paraId="169C1549"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tokenized</w:t>
      </w:r>
      <w:proofErr w:type="gramEnd"/>
      <w:r>
        <w:rPr>
          <w:rFonts w:ascii="Courier" w:eastAsia="Courier" w:hAnsi="Courier" w:cs="Courier"/>
        </w:rPr>
        <w:t xml:space="preserve"> = [</w:t>
      </w:r>
      <w:proofErr w:type="spellStart"/>
      <w:r>
        <w:rPr>
          <w:rFonts w:ascii="Courier" w:eastAsia="Courier" w:hAnsi="Courier" w:cs="Courier"/>
        </w:rPr>
        <w:t>word_tokenize</w:t>
      </w:r>
      <w:proofErr w:type="spellEnd"/>
      <w:r>
        <w:rPr>
          <w:rFonts w:ascii="Courier" w:eastAsia="Courier" w:hAnsi="Courier" w:cs="Courier"/>
        </w:rPr>
        <w:t xml:space="preserve">(x) for x in </w:t>
      </w:r>
      <w:proofErr w:type="spellStart"/>
      <w:r>
        <w:rPr>
          <w:rFonts w:ascii="Courier" w:eastAsia="Courier" w:hAnsi="Courier" w:cs="Courier"/>
        </w:rPr>
        <w:t>clean_text</w:t>
      </w:r>
      <w:proofErr w:type="spellEnd"/>
      <w:r>
        <w:rPr>
          <w:rFonts w:ascii="Courier" w:eastAsia="Courier" w:hAnsi="Courier" w:cs="Courier"/>
        </w:rPr>
        <w:t>]</w:t>
      </w:r>
    </w:p>
    <w:p w14:paraId="7CE93DCC"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all_text</w:t>
      </w:r>
      <w:proofErr w:type="spellEnd"/>
      <w:r>
        <w:rPr>
          <w:rFonts w:ascii="Courier" w:eastAsia="Courier" w:hAnsi="Courier" w:cs="Courier"/>
        </w:rPr>
        <w:t xml:space="preserve"> = []</w:t>
      </w:r>
    </w:p>
    <w:p w14:paraId="1AF4C8BA"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for</w:t>
      </w:r>
      <w:proofErr w:type="gramEnd"/>
      <w:r>
        <w:rPr>
          <w:rFonts w:ascii="Courier" w:eastAsia="Courier" w:hAnsi="Courier" w:cs="Courier"/>
        </w:rPr>
        <w:t xml:space="preserve"> tokens in tokenized:</w:t>
      </w:r>
    </w:p>
    <w:p w14:paraId="3BC546BC"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for</w:t>
      </w:r>
      <w:proofErr w:type="gramEnd"/>
      <w:r>
        <w:rPr>
          <w:rFonts w:ascii="Courier" w:eastAsia="Courier" w:hAnsi="Courier" w:cs="Courier"/>
        </w:rPr>
        <w:t xml:space="preserve"> t in tokens:</w:t>
      </w:r>
    </w:p>
    <w:p w14:paraId="1A3778DC"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all_</w:t>
      </w:r>
      <w:proofErr w:type="gramStart"/>
      <w:r>
        <w:rPr>
          <w:rFonts w:ascii="Courier" w:eastAsia="Courier" w:hAnsi="Courier" w:cs="Courier"/>
        </w:rPr>
        <w:t>text.append</w:t>
      </w:r>
      <w:proofErr w:type="spellEnd"/>
      <w:r>
        <w:rPr>
          <w:rFonts w:ascii="Courier" w:eastAsia="Courier" w:hAnsi="Courier" w:cs="Courier"/>
        </w:rPr>
        <w:t>(</w:t>
      </w:r>
      <w:proofErr w:type="gramEnd"/>
      <w:r>
        <w:rPr>
          <w:rFonts w:ascii="Courier" w:eastAsia="Courier" w:hAnsi="Courier" w:cs="Courier"/>
        </w:rPr>
        <w:t>t)</w:t>
      </w:r>
    </w:p>
    <w:p w14:paraId="5D244C3D"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return</w:t>
      </w:r>
      <w:proofErr w:type="gramEnd"/>
      <w:r>
        <w:rPr>
          <w:rFonts w:ascii="Courier" w:eastAsia="Courier" w:hAnsi="Courier" w:cs="Courier"/>
        </w:rPr>
        <w:t xml:space="preserve"> tokenized, set(</w:t>
      </w:r>
      <w:proofErr w:type="spellStart"/>
      <w:r>
        <w:rPr>
          <w:rFonts w:ascii="Courier" w:eastAsia="Courier" w:hAnsi="Courier" w:cs="Courier"/>
        </w:rPr>
        <w:t>all_text</w:t>
      </w:r>
      <w:proofErr w:type="spellEnd"/>
      <w:r>
        <w:rPr>
          <w:rFonts w:ascii="Courier" w:eastAsia="Courier" w:hAnsi="Courier" w:cs="Courier"/>
        </w:rPr>
        <w:t>)</w:t>
      </w:r>
    </w:p>
    <w:p w14:paraId="548DA277" w14:textId="77777777" w:rsidR="00100C51" w:rsidRDefault="00100C51">
      <w:pPr>
        <w:pBdr>
          <w:top w:val="nil"/>
          <w:left w:val="nil"/>
          <w:bottom w:val="nil"/>
          <w:right w:val="nil"/>
          <w:between w:val="nil"/>
        </w:pBdr>
        <w:shd w:val="clear" w:color="auto" w:fill="ECF1F9"/>
        <w:rPr>
          <w:rFonts w:ascii="Courier" w:eastAsia="Courier" w:hAnsi="Courier" w:cs="Courier"/>
        </w:rPr>
      </w:pPr>
    </w:p>
    <w:p w14:paraId="589E950F"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reviews</w:t>
      </w:r>
      <w:proofErr w:type="gramEnd"/>
      <w:r>
        <w:rPr>
          <w:rFonts w:ascii="Courier" w:eastAsia="Courier" w:hAnsi="Courier" w:cs="Courier"/>
        </w:rPr>
        <w:t xml:space="preserve">, vocab = </w:t>
      </w:r>
      <w:proofErr w:type="spellStart"/>
      <w:r>
        <w:rPr>
          <w:rFonts w:ascii="Courier" w:eastAsia="Courier" w:hAnsi="Courier" w:cs="Courier"/>
        </w:rPr>
        <w:t>split_words_reviews</w:t>
      </w:r>
      <w:proofErr w:type="spellEnd"/>
      <w:r>
        <w:rPr>
          <w:rFonts w:ascii="Courier" w:eastAsia="Courier" w:hAnsi="Courier" w:cs="Courier"/>
        </w:rPr>
        <w:t>(data)</w:t>
      </w:r>
    </w:p>
    <w:p w14:paraId="56C93485" w14:textId="77777777" w:rsidR="00100C51" w:rsidRDefault="00100C51">
      <w:pPr>
        <w:pBdr>
          <w:top w:val="nil"/>
          <w:left w:val="nil"/>
          <w:bottom w:val="nil"/>
          <w:right w:val="nil"/>
          <w:between w:val="nil"/>
        </w:pBdr>
        <w:shd w:val="clear" w:color="auto" w:fill="ECF1F9"/>
        <w:rPr>
          <w:rFonts w:ascii="Courier" w:eastAsia="Courier" w:hAnsi="Courier" w:cs="Courier"/>
        </w:rPr>
      </w:pPr>
    </w:p>
    <w:p w14:paraId="7FF0A482"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reviews[</w:t>
      </w:r>
      <w:proofErr w:type="gramEnd"/>
      <w:r>
        <w:rPr>
          <w:rFonts w:ascii="Courier" w:eastAsia="Courier" w:hAnsi="Courier" w:cs="Courier"/>
        </w:rPr>
        <w:t>0]</w:t>
      </w:r>
    </w:p>
    <w:p w14:paraId="4DE41965" w14:textId="77777777" w:rsidR="00100C51" w:rsidRDefault="00100C51">
      <w:pPr>
        <w:pBdr>
          <w:top w:val="nil"/>
          <w:left w:val="nil"/>
          <w:bottom w:val="nil"/>
          <w:right w:val="nil"/>
          <w:between w:val="nil"/>
        </w:pBdr>
        <w:shd w:val="clear" w:color="auto" w:fill="ECF1F9"/>
        <w:rPr>
          <w:rFonts w:ascii="Courier" w:eastAsia="Courier" w:hAnsi="Courier" w:cs="Courier"/>
        </w:rPr>
      </w:pPr>
    </w:p>
    <w:p w14:paraId="42AF0F6F" w14:textId="77777777" w:rsidR="00100C51" w:rsidRDefault="00100C51">
      <w:pPr>
        <w:pBdr>
          <w:top w:val="nil"/>
          <w:left w:val="nil"/>
          <w:bottom w:val="nil"/>
          <w:right w:val="nil"/>
          <w:between w:val="nil"/>
        </w:pBdr>
        <w:spacing w:before="120" w:after="120" w:line="259" w:lineRule="auto"/>
      </w:pPr>
    </w:p>
    <w:p w14:paraId="50EFE3B3" w14:textId="77777777" w:rsidR="00100C51" w:rsidRDefault="00F52067">
      <w:pPr>
        <w:pBdr>
          <w:top w:val="nil"/>
          <w:left w:val="nil"/>
          <w:bottom w:val="nil"/>
          <w:right w:val="nil"/>
          <w:between w:val="nil"/>
        </w:pBdr>
        <w:spacing w:before="120" w:after="120" w:line="259" w:lineRule="auto"/>
      </w:pPr>
      <w:r>
        <w:t>This results in the following output:</w:t>
      </w:r>
    </w:p>
    <w:p w14:paraId="1DFF23B8" w14:textId="77777777" w:rsidR="00100C51" w:rsidRDefault="00F52067">
      <w:pPr>
        <w:keepNext/>
        <w:keepLines/>
        <w:pBdr>
          <w:top w:val="nil"/>
          <w:left w:val="nil"/>
          <w:bottom w:val="nil"/>
          <w:right w:val="nil"/>
          <w:between w:val="nil"/>
        </w:pBdr>
        <w:spacing w:before="400"/>
        <w:rPr>
          <w:b/>
          <w:sz w:val="36"/>
          <w:szCs w:val="36"/>
        </w:rPr>
      </w:pPr>
      <w:r>
        <w:rPr>
          <w:b/>
          <w:noProof/>
          <w:sz w:val="36"/>
          <w:szCs w:val="36"/>
          <w:lang w:val="en-US"/>
        </w:rPr>
        <w:drawing>
          <wp:inline distT="114300" distB="114300" distL="114300" distR="114300" wp14:anchorId="0F4934A7" wp14:editId="0675AA10">
            <wp:extent cx="5251450" cy="215900"/>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6"/>
                    <a:srcRect/>
                    <a:stretch>
                      <a:fillRect/>
                    </a:stretch>
                  </pic:blipFill>
                  <pic:spPr>
                    <a:xfrm>
                      <a:off x="0" y="0"/>
                      <a:ext cx="5251450" cy="215900"/>
                    </a:xfrm>
                    <a:prstGeom prst="rect">
                      <a:avLst/>
                    </a:prstGeom>
                    <a:ln/>
                  </pic:spPr>
                </pic:pic>
              </a:graphicData>
            </a:graphic>
          </wp:inline>
        </w:drawing>
      </w:r>
    </w:p>
    <w:p w14:paraId="600A0D94" w14:textId="77777777" w:rsidR="00100C51" w:rsidRDefault="00F52067">
      <w:pPr>
        <w:spacing w:line="276" w:lineRule="auto"/>
      </w:pPr>
      <w:r>
        <w:t>We return the reviews themselves, as well as a set of all words within all the reviews (</w:t>
      </w:r>
      <w:proofErr w:type="spellStart"/>
      <w:r>
        <w:t>ie</w:t>
      </w:r>
      <w:proofErr w:type="spellEnd"/>
      <w:r>
        <w:t xml:space="preserve">. the vocabulary/corpus) which we will use to create our vocab dictionaries. </w:t>
      </w:r>
    </w:p>
    <w:p w14:paraId="7CB7C865" w14:textId="77777777" w:rsidR="00100C51" w:rsidRDefault="00100C51">
      <w:pPr>
        <w:spacing w:line="276" w:lineRule="auto"/>
      </w:pPr>
    </w:p>
    <w:p w14:paraId="318FBE88" w14:textId="6CF13FF2" w:rsidR="00100C51" w:rsidRDefault="00F52067">
      <w:pPr>
        <w:spacing w:line="276" w:lineRule="auto"/>
      </w:pPr>
      <w:r>
        <w:t>In order to fully prepare our sentences for entry into a neural network, we must convert our words into numbers. In order to do this</w:t>
      </w:r>
      <w:ins w:id="14" w:author="Roshan Kumar" w:date="2020-06-15T16:17:00Z">
        <w:r w:rsidR="00E97717">
          <w:t>,</w:t>
        </w:r>
      </w:ins>
      <w:r>
        <w:t xml:space="preserve"> we create a couple of </w:t>
      </w:r>
      <w:del w:id="15" w:author="Roshan Kumar" w:date="2020-06-15T16:17:00Z">
        <w:r w:rsidDel="00E97717">
          <w:delText xml:space="preserve"> </w:delText>
        </w:r>
      </w:del>
      <w:r>
        <w:t>dictionaries, which will allow us to convert from word to index and from index to word. To do this, we simply loop through our corpus and assign an index to each unique word:</w:t>
      </w:r>
    </w:p>
    <w:p w14:paraId="728D3A59" w14:textId="77777777" w:rsidR="00100C51" w:rsidRDefault="00100C51">
      <w:pPr>
        <w:spacing w:line="276" w:lineRule="auto"/>
      </w:pPr>
    </w:p>
    <w:p w14:paraId="2F046B75"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proofErr w:type="gramStart"/>
      <w:r>
        <w:rPr>
          <w:rFonts w:ascii="Courier" w:eastAsia="Courier" w:hAnsi="Courier" w:cs="Courier"/>
        </w:rPr>
        <w:t>def</w:t>
      </w:r>
      <w:proofErr w:type="spellEnd"/>
      <w:proofErr w:type="gramEnd"/>
      <w:r>
        <w:rPr>
          <w:rFonts w:ascii="Courier" w:eastAsia="Courier" w:hAnsi="Courier" w:cs="Courier"/>
        </w:rPr>
        <w:t xml:space="preserve"> </w:t>
      </w:r>
      <w:proofErr w:type="spellStart"/>
      <w:r>
        <w:rPr>
          <w:rFonts w:ascii="Courier" w:eastAsia="Courier" w:hAnsi="Courier" w:cs="Courier"/>
        </w:rPr>
        <w:t>create_dictionaries</w:t>
      </w:r>
      <w:proofErr w:type="spellEnd"/>
      <w:r>
        <w:rPr>
          <w:rFonts w:ascii="Courier" w:eastAsia="Courier" w:hAnsi="Courier" w:cs="Courier"/>
        </w:rPr>
        <w:t>(words):</w:t>
      </w:r>
    </w:p>
    <w:p w14:paraId="579B3C8C"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word_to_int_dict</w:t>
      </w:r>
      <w:proofErr w:type="spellEnd"/>
      <w:r>
        <w:rPr>
          <w:rFonts w:ascii="Courier" w:eastAsia="Courier" w:hAnsi="Courier" w:cs="Courier"/>
        </w:rPr>
        <w:t xml:space="preserve"> = {w</w:t>
      </w:r>
      <w:proofErr w:type="gramStart"/>
      <w:r>
        <w:rPr>
          <w:rFonts w:ascii="Courier" w:eastAsia="Courier" w:hAnsi="Courier" w:cs="Courier"/>
        </w:rPr>
        <w:t>:i</w:t>
      </w:r>
      <w:proofErr w:type="gramEnd"/>
      <w:r>
        <w:rPr>
          <w:rFonts w:ascii="Courier" w:eastAsia="Courier" w:hAnsi="Courier" w:cs="Courier"/>
        </w:rPr>
        <w:t xml:space="preserve">+1 for </w:t>
      </w:r>
      <w:proofErr w:type="spellStart"/>
      <w:r>
        <w:rPr>
          <w:rFonts w:ascii="Courier" w:eastAsia="Courier" w:hAnsi="Courier" w:cs="Courier"/>
        </w:rPr>
        <w:t>i</w:t>
      </w:r>
      <w:proofErr w:type="spellEnd"/>
      <w:r>
        <w:rPr>
          <w:rFonts w:ascii="Courier" w:eastAsia="Courier" w:hAnsi="Courier" w:cs="Courier"/>
        </w:rPr>
        <w:t>, w in enumerate(words)}</w:t>
      </w:r>
    </w:p>
    <w:p w14:paraId="796EA6EA"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int_to_word_dict</w:t>
      </w:r>
      <w:proofErr w:type="spellEnd"/>
      <w:r>
        <w:rPr>
          <w:rFonts w:ascii="Courier" w:eastAsia="Courier" w:hAnsi="Courier" w:cs="Courier"/>
        </w:rPr>
        <w:t xml:space="preserve"> = {</w:t>
      </w:r>
      <w:proofErr w:type="spellStart"/>
      <w:r>
        <w:rPr>
          <w:rFonts w:ascii="Courier" w:eastAsia="Courier" w:hAnsi="Courier" w:cs="Courier"/>
        </w:rPr>
        <w:t>i</w:t>
      </w:r>
      <w:proofErr w:type="gramStart"/>
      <w:r>
        <w:rPr>
          <w:rFonts w:ascii="Courier" w:eastAsia="Courier" w:hAnsi="Courier" w:cs="Courier"/>
        </w:rPr>
        <w:t>:w</w:t>
      </w:r>
      <w:proofErr w:type="spellEnd"/>
      <w:proofErr w:type="gramEnd"/>
      <w:r>
        <w:rPr>
          <w:rFonts w:ascii="Courier" w:eastAsia="Courier" w:hAnsi="Courier" w:cs="Courier"/>
        </w:rPr>
        <w:t xml:space="preserve"> for w, </w:t>
      </w:r>
      <w:proofErr w:type="spellStart"/>
      <w:r>
        <w:rPr>
          <w:rFonts w:ascii="Courier" w:eastAsia="Courier" w:hAnsi="Courier" w:cs="Courier"/>
        </w:rPr>
        <w:t>i</w:t>
      </w:r>
      <w:proofErr w:type="spellEnd"/>
      <w:r>
        <w:rPr>
          <w:rFonts w:ascii="Courier" w:eastAsia="Courier" w:hAnsi="Courier" w:cs="Courier"/>
        </w:rPr>
        <w:t xml:space="preserve"> in </w:t>
      </w:r>
      <w:proofErr w:type="spellStart"/>
      <w:r>
        <w:rPr>
          <w:rFonts w:ascii="Courier" w:eastAsia="Courier" w:hAnsi="Courier" w:cs="Courier"/>
        </w:rPr>
        <w:t>word_to_int_dict.items</w:t>
      </w:r>
      <w:proofErr w:type="spellEnd"/>
      <w:r>
        <w:rPr>
          <w:rFonts w:ascii="Courier" w:eastAsia="Courier" w:hAnsi="Courier" w:cs="Courier"/>
        </w:rPr>
        <w:t>()}</w:t>
      </w:r>
    </w:p>
    <w:p w14:paraId="250659F8"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return</w:t>
      </w:r>
      <w:proofErr w:type="gramEnd"/>
      <w:r>
        <w:rPr>
          <w:rFonts w:ascii="Courier" w:eastAsia="Courier" w:hAnsi="Courier" w:cs="Courier"/>
        </w:rPr>
        <w:t xml:space="preserve"> </w:t>
      </w:r>
      <w:proofErr w:type="spellStart"/>
      <w:r>
        <w:rPr>
          <w:rFonts w:ascii="Courier" w:eastAsia="Courier" w:hAnsi="Courier" w:cs="Courier"/>
        </w:rPr>
        <w:t>word_to_int_dict</w:t>
      </w:r>
      <w:proofErr w:type="spellEnd"/>
      <w:r>
        <w:rPr>
          <w:rFonts w:ascii="Courier" w:eastAsia="Courier" w:hAnsi="Courier" w:cs="Courier"/>
        </w:rPr>
        <w:t xml:space="preserve">, </w:t>
      </w:r>
      <w:proofErr w:type="spellStart"/>
      <w:r>
        <w:rPr>
          <w:rFonts w:ascii="Courier" w:eastAsia="Courier" w:hAnsi="Courier" w:cs="Courier"/>
        </w:rPr>
        <w:t>int_to_word_dict</w:t>
      </w:r>
      <w:proofErr w:type="spellEnd"/>
    </w:p>
    <w:p w14:paraId="7FB6356A" w14:textId="77777777" w:rsidR="00100C51" w:rsidRDefault="00100C51">
      <w:pPr>
        <w:pBdr>
          <w:top w:val="nil"/>
          <w:left w:val="nil"/>
          <w:bottom w:val="nil"/>
          <w:right w:val="nil"/>
          <w:between w:val="nil"/>
        </w:pBdr>
        <w:shd w:val="clear" w:color="auto" w:fill="ECF1F9"/>
        <w:rPr>
          <w:rFonts w:ascii="Courier" w:eastAsia="Courier" w:hAnsi="Courier" w:cs="Courier"/>
        </w:rPr>
      </w:pPr>
    </w:p>
    <w:p w14:paraId="0C2C17CD"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word_to_int_dict</w:t>
      </w:r>
      <w:proofErr w:type="spellEnd"/>
      <w:r>
        <w:rPr>
          <w:rFonts w:ascii="Courier" w:eastAsia="Courier" w:hAnsi="Courier" w:cs="Courier"/>
        </w:rPr>
        <w:t xml:space="preserve">, </w:t>
      </w:r>
      <w:proofErr w:type="spellStart"/>
      <w:r>
        <w:rPr>
          <w:rFonts w:ascii="Courier" w:eastAsia="Courier" w:hAnsi="Courier" w:cs="Courier"/>
        </w:rPr>
        <w:t>int_to_word_dict</w:t>
      </w:r>
      <w:proofErr w:type="spellEnd"/>
      <w:r>
        <w:rPr>
          <w:rFonts w:ascii="Courier" w:eastAsia="Courier" w:hAnsi="Courier" w:cs="Courier"/>
        </w:rPr>
        <w:t xml:space="preserve"> = </w:t>
      </w:r>
      <w:proofErr w:type="spellStart"/>
      <w:r>
        <w:rPr>
          <w:rFonts w:ascii="Courier" w:eastAsia="Courier" w:hAnsi="Courier" w:cs="Courier"/>
        </w:rPr>
        <w:t>create_</w:t>
      </w:r>
      <w:proofErr w:type="gramStart"/>
      <w:r>
        <w:rPr>
          <w:rFonts w:ascii="Courier" w:eastAsia="Courier" w:hAnsi="Courier" w:cs="Courier"/>
        </w:rPr>
        <w:t>dictionaries</w:t>
      </w:r>
      <w:proofErr w:type="spellEnd"/>
      <w:r>
        <w:rPr>
          <w:rFonts w:ascii="Courier" w:eastAsia="Courier" w:hAnsi="Courier" w:cs="Courier"/>
        </w:rPr>
        <w:t>(</w:t>
      </w:r>
      <w:proofErr w:type="gramEnd"/>
      <w:r>
        <w:rPr>
          <w:rFonts w:ascii="Courier" w:eastAsia="Courier" w:hAnsi="Courier" w:cs="Courier"/>
        </w:rPr>
        <w:t>vocab)</w:t>
      </w:r>
    </w:p>
    <w:p w14:paraId="1299C35B" w14:textId="77777777" w:rsidR="00100C51" w:rsidRDefault="00100C51">
      <w:pPr>
        <w:pBdr>
          <w:top w:val="nil"/>
          <w:left w:val="nil"/>
          <w:bottom w:val="nil"/>
          <w:right w:val="nil"/>
          <w:between w:val="nil"/>
        </w:pBdr>
        <w:shd w:val="clear" w:color="auto" w:fill="ECF1F9"/>
        <w:rPr>
          <w:rFonts w:ascii="Courier" w:eastAsia="Courier" w:hAnsi="Courier" w:cs="Courier"/>
        </w:rPr>
      </w:pPr>
    </w:p>
    <w:p w14:paraId="2FE83028" w14:textId="77777777" w:rsidR="00100C51" w:rsidRDefault="00F52067">
      <w:pPr>
        <w:pBdr>
          <w:top w:val="nil"/>
          <w:left w:val="nil"/>
          <w:bottom w:val="nil"/>
          <w:right w:val="nil"/>
          <w:between w:val="nil"/>
        </w:pBdr>
        <w:shd w:val="clear" w:color="auto" w:fill="ECF1F9"/>
      </w:pPr>
      <w:proofErr w:type="spellStart"/>
      <w:r>
        <w:rPr>
          <w:rFonts w:ascii="Courier" w:eastAsia="Courier" w:hAnsi="Courier" w:cs="Courier"/>
        </w:rPr>
        <w:t>int_to_word_dict</w:t>
      </w:r>
      <w:proofErr w:type="spellEnd"/>
    </w:p>
    <w:p w14:paraId="798C4DE9" w14:textId="77777777" w:rsidR="00100C51" w:rsidRDefault="00100C51">
      <w:pPr>
        <w:spacing w:line="276" w:lineRule="auto"/>
      </w:pPr>
    </w:p>
    <w:p w14:paraId="1695EC9E" w14:textId="77777777" w:rsidR="00100C51" w:rsidRDefault="00F52067">
      <w:pPr>
        <w:spacing w:before="120" w:after="120" w:line="259" w:lineRule="auto"/>
      </w:pPr>
      <w:r>
        <w:t>This gives the following output:</w:t>
      </w:r>
    </w:p>
    <w:p w14:paraId="10A31E60" w14:textId="77777777" w:rsidR="00100C51" w:rsidRDefault="00F52067">
      <w:pPr>
        <w:spacing w:line="276" w:lineRule="auto"/>
        <w:jc w:val="center"/>
      </w:pPr>
      <w:r>
        <w:rPr>
          <w:noProof/>
          <w:lang w:val="en-US"/>
        </w:rPr>
        <w:lastRenderedPageBreak/>
        <w:drawing>
          <wp:inline distT="114300" distB="114300" distL="114300" distR="114300" wp14:anchorId="6B09CE8C" wp14:editId="7245CD8A">
            <wp:extent cx="1985741" cy="2106613"/>
            <wp:effectExtent l="0" t="0" r="0" b="0"/>
            <wp:docPr id="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7"/>
                    <a:srcRect/>
                    <a:stretch>
                      <a:fillRect/>
                    </a:stretch>
                  </pic:blipFill>
                  <pic:spPr>
                    <a:xfrm>
                      <a:off x="0" y="0"/>
                      <a:ext cx="1985741" cy="2106613"/>
                    </a:xfrm>
                    <a:prstGeom prst="rect">
                      <a:avLst/>
                    </a:prstGeom>
                    <a:ln/>
                  </pic:spPr>
                </pic:pic>
              </a:graphicData>
            </a:graphic>
          </wp:inline>
        </w:drawing>
      </w:r>
    </w:p>
    <w:p w14:paraId="5CD10C75" w14:textId="77777777" w:rsidR="00100C51" w:rsidRDefault="00100C51">
      <w:pPr>
        <w:spacing w:line="276" w:lineRule="auto"/>
        <w:jc w:val="center"/>
      </w:pPr>
    </w:p>
    <w:p w14:paraId="5AD7DE90" w14:textId="77777777" w:rsidR="00100C51" w:rsidRDefault="00F52067">
      <w:pPr>
        <w:spacing w:line="276" w:lineRule="auto"/>
      </w:pPr>
      <w:r>
        <w:t xml:space="preserve">Our neural network will take inputs of a fixed length, however if we explore our reviews, we will see that our reviews are all of different lengths. In order to ensure that all our inputs are of the same length, we will </w:t>
      </w:r>
      <w:r>
        <w:rPr>
          <w:b/>
        </w:rPr>
        <w:t>pad</w:t>
      </w:r>
      <w:r>
        <w:t xml:space="preserve"> our input sentences. This essentially means that we add empty tokens to our shorter sentences so that all sentences are of the same length. We first must decide on the length of the padding we wish to implement. We calculate the maximum length of a sentence in our input reviews, as well as the average length:</w:t>
      </w:r>
    </w:p>
    <w:p w14:paraId="26821008" w14:textId="77777777" w:rsidR="00100C51" w:rsidRDefault="00100C51">
      <w:pPr>
        <w:spacing w:line="276" w:lineRule="auto"/>
      </w:pPr>
    </w:p>
    <w:p w14:paraId="66ADD4F3"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print(</w:t>
      </w:r>
      <w:proofErr w:type="spellStart"/>
      <w:proofErr w:type="gramEnd"/>
      <w:r>
        <w:rPr>
          <w:rFonts w:ascii="Courier" w:eastAsia="Courier" w:hAnsi="Courier" w:cs="Courier"/>
        </w:rPr>
        <w:t>np.max</w:t>
      </w:r>
      <w:proofErr w:type="spellEnd"/>
      <w:r>
        <w:rPr>
          <w:rFonts w:ascii="Courier" w:eastAsia="Courier" w:hAnsi="Courier" w:cs="Courier"/>
        </w:rPr>
        <w:t>([</w:t>
      </w:r>
      <w:proofErr w:type="spellStart"/>
      <w:r>
        <w:rPr>
          <w:rFonts w:ascii="Courier" w:eastAsia="Courier" w:hAnsi="Courier" w:cs="Courier"/>
        </w:rPr>
        <w:t>len</w:t>
      </w:r>
      <w:proofErr w:type="spellEnd"/>
      <w:r>
        <w:rPr>
          <w:rFonts w:ascii="Courier" w:eastAsia="Courier" w:hAnsi="Courier" w:cs="Courier"/>
        </w:rPr>
        <w:t>(x) for x in reviews]))</w:t>
      </w:r>
    </w:p>
    <w:p w14:paraId="35CF6A82" w14:textId="77777777" w:rsidR="00100C51" w:rsidRDefault="00F52067">
      <w:pPr>
        <w:pBdr>
          <w:top w:val="nil"/>
          <w:left w:val="nil"/>
          <w:bottom w:val="nil"/>
          <w:right w:val="nil"/>
          <w:between w:val="nil"/>
        </w:pBdr>
        <w:shd w:val="clear" w:color="auto" w:fill="ECF1F9"/>
      </w:pPr>
      <w:proofErr w:type="gramStart"/>
      <w:r>
        <w:rPr>
          <w:rFonts w:ascii="Courier" w:eastAsia="Courier" w:hAnsi="Courier" w:cs="Courier"/>
        </w:rPr>
        <w:t>print(</w:t>
      </w:r>
      <w:proofErr w:type="spellStart"/>
      <w:proofErr w:type="gramEnd"/>
      <w:r>
        <w:rPr>
          <w:rFonts w:ascii="Courier" w:eastAsia="Courier" w:hAnsi="Courier" w:cs="Courier"/>
        </w:rPr>
        <w:t>np.mean</w:t>
      </w:r>
      <w:proofErr w:type="spellEnd"/>
      <w:r>
        <w:rPr>
          <w:rFonts w:ascii="Courier" w:eastAsia="Courier" w:hAnsi="Courier" w:cs="Courier"/>
        </w:rPr>
        <w:t>([</w:t>
      </w:r>
      <w:proofErr w:type="spellStart"/>
      <w:r>
        <w:rPr>
          <w:rFonts w:ascii="Courier" w:eastAsia="Courier" w:hAnsi="Courier" w:cs="Courier"/>
        </w:rPr>
        <w:t>len</w:t>
      </w:r>
      <w:proofErr w:type="spellEnd"/>
      <w:r>
        <w:rPr>
          <w:rFonts w:ascii="Courier" w:eastAsia="Courier" w:hAnsi="Courier" w:cs="Courier"/>
        </w:rPr>
        <w:t>(x) for x in reviews]))</w:t>
      </w:r>
    </w:p>
    <w:p w14:paraId="7135DD35" w14:textId="77777777" w:rsidR="00100C51" w:rsidRDefault="00100C51">
      <w:pPr>
        <w:spacing w:line="276" w:lineRule="auto"/>
      </w:pPr>
    </w:p>
    <w:p w14:paraId="3A742E3E" w14:textId="77777777" w:rsidR="00100C51" w:rsidRDefault="00F52067">
      <w:pPr>
        <w:spacing w:before="120" w:after="120" w:line="259" w:lineRule="auto"/>
      </w:pPr>
      <w:r>
        <w:t>Which gives:</w:t>
      </w:r>
    </w:p>
    <w:p w14:paraId="161EE142" w14:textId="77777777" w:rsidR="00100C51" w:rsidRDefault="00F52067">
      <w:pPr>
        <w:spacing w:line="276" w:lineRule="auto"/>
        <w:jc w:val="center"/>
      </w:pPr>
      <w:r>
        <w:rPr>
          <w:noProof/>
          <w:lang w:val="en-US"/>
        </w:rPr>
        <w:drawing>
          <wp:inline distT="114300" distB="114300" distL="114300" distR="114300" wp14:anchorId="7AEB0A8F" wp14:editId="260111A7">
            <wp:extent cx="1624092" cy="411163"/>
            <wp:effectExtent l="0" t="0" r="0" b="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8"/>
                    <a:srcRect/>
                    <a:stretch>
                      <a:fillRect/>
                    </a:stretch>
                  </pic:blipFill>
                  <pic:spPr>
                    <a:xfrm>
                      <a:off x="0" y="0"/>
                      <a:ext cx="1624092" cy="411163"/>
                    </a:xfrm>
                    <a:prstGeom prst="rect">
                      <a:avLst/>
                    </a:prstGeom>
                    <a:ln/>
                  </pic:spPr>
                </pic:pic>
              </a:graphicData>
            </a:graphic>
          </wp:inline>
        </w:drawing>
      </w:r>
    </w:p>
    <w:p w14:paraId="39B4678F" w14:textId="77777777" w:rsidR="00100C51" w:rsidRDefault="00100C51">
      <w:pPr>
        <w:spacing w:line="276" w:lineRule="auto"/>
        <w:jc w:val="center"/>
      </w:pPr>
    </w:p>
    <w:p w14:paraId="58F5B6D5" w14:textId="77777777" w:rsidR="00100C51" w:rsidRDefault="00F52067">
      <w:pPr>
        <w:spacing w:line="276" w:lineRule="auto"/>
      </w:pPr>
      <w:r>
        <w:t>We see that our longest sentence is 70 words long and our average sentence length is 11.78. To capture all the information from all our sentences, we would want to pad all of our sentences to be of length 70. However, using longer sentences means longer sequences which would cause our LSTM layer to become deeper. This means that model training takes longer as we have to backpropagate our gradients through more layers, but it also means that a large percentage of our inputs would just be sparse and full of empty tokens which makes learning from our data much less efficient. This is illustrated by the fact that our maximum sentence length is much larger than our average sentence length. In order to capture the majority of our sentence information without unnecessarily padding our inputs and making them too sparse we opt to use an input size of 50. You may wish to experiment with using different input sizes between 20 and 70 to see how this affects your model performance.</w:t>
      </w:r>
    </w:p>
    <w:p w14:paraId="6573FA12" w14:textId="77777777" w:rsidR="00100C51" w:rsidRDefault="00100C51">
      <w:pPr>
        <w:spacing w:line="276" w:lineRule="auto"/>
      </w:pPr>
    </w:p>
    <w:p w14:paraId="2D4D6593" w14:textId="77777777" w:rsidR="00100C51" w:rsidRDefault="00F52067">
      <w:pPr>
        <w:spacing w:line="276" w:lineRule="auto"/>
      </w:pPr>
      <w:r>
        <w:t>We create a function that allows us to pad our sentences so that they are all the same size. For reviews shorter than the sequence length, we pad them with empty tokens. For reviews longer than the sequence length, we simply drop any tokens over the maximum sequence length:</w:t>
      </w:r>
    </w:p>
    <w:p w14:paraId="0D3E7480" w14:textId="77777777" w:rsidR="00100C51" w:rsidRDefault="00100C51">
      <w:pPr>
        <w:spacing w:line="276" w:lineRule="auto"/>
      </w:pPr>
    </w:p>
    <w:p w14:paraId="3007F98A"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proofErr w:type="gramStart"/>
      <w:r>
        <w:rPr>
          <w:rFonts w:ascii="Courier" w:eastAsia="Courier" w:hAnsi="Courier" w:cs="Courier"/>
        </w:rPr>
        <w:t>def</w:t>
      </w:r>
      <w:proofErr w:type="spellEnd"/>
      <w:proofErr w:type="gramEnd"/>
      <w:r>
        <w:rPr>
          <w:rFonts w:ascii="Courier" w:eastAsia="Courier" w:hAnsi="Courier" w:cs="Courier"/>
        </w:rPr>
        <w:t xml:space="preserve"> </w:t>
      </w:r>
      <w:proofErr w:type="spellStart"/>
      <w:r>
        <w:rPr>
          <w:rFonts w:ascii="Courier" w:eastAsia="Courier" w:hAnsi="Courier" w:cs="Courier"/>
        </w:rPr>
        <w:t>pad_text</w:t>
      </w:r>
      <w:proofErr w:type="spellEnd"/>
      <w:r>
        <w:rPr>
          <w:rFonts w:ascii="Courier" w:eastAsia="Courier" w:hAnsi="Courier" w:cs="Courier"/>
        </w:rPr>
        <w:t>(</w:t>
      </w:r>
      <w:proofErr w:type="spellStart"/>
      <w:r>
        <w:rPr>
          <w:rFonts w:ascii="Courier" w:eastAsia="Courier" w:hAnsi="Courier" w:cs="Courier"/>
        </w:rPr>
        <w:t>tokenized_reviews</w:t>
      </w:r>
      <w:proofErr w:type="spellEnd"/>
      <w:r>
        <w:rPr>
          <w:rFonts w:ascii="Courier" w:eastAsia="Courier" w:hAnsi="Courier" w:cs="Courier"/>
        </w:rPr>
        <w:t xml:space="preserve">, </w:t>
      </w:r>
      <w:proofErr w:type="spellStart"/>
      <w:r>
        <w:rPr>
          <w:rFonts w:ascii="Courier" w:eastAsia="Courier" w:hAnsi="Courier" w:cs="Courier"/>
        </w:rPr>
        <w:t>seq_length</w:t>
      </w:r>
      <w:proofErr w:type="spellEnd"/>
      <w:r>
        <w:rPr>
          <w:rFonts w:ascii="Courier" w:eastAsia="Courier" w:hAnsi="Courier" w:cs="Courier"/>
        </w:rPr>
        <w:t>):</w:t>
      </w:r>
    </w:p>
    <w:p w14:paraId="3CFCEEF6"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lastRenderedPageBreak/>
        <w:t xml:space="preserve">    </w:t>
      </w:r>
    </w:p>
    <w:p w14:paraId="4E682650"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reviews</w:t>
      </w:r>
      <w:proofErr w:type="gramEnd"/>
      <w:r>
        <w:rPr>
          <w:rFonts w:ascii="Courier" w:eastAsia="Courier" w:hAnsi="Courier" w:cs="Courier"/>
        </w:rPr>
        <w:t xml:space="preserve"> = []</w:t>
      </w:r>
    </w:p>
    <w:p w14:paraId="0C92A7D4"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713D1E8B"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for</w:t>
      </w:r>
      <w:proofErr w:type="gramEnd"/>
      <w:r>
        <w:rPr>
          <w:rFonts w:ascii="Courier" w:eastAsia="Courier" w:hAnsi="Courier" w:cs="Courier"/>
        </w:rPr>
        <w:t xml:space="preserve"> review in </w:t>
      </w:r>
      <w:proofErr w:type="spellStart"/>
      <w:r>
        <w:rPr>
          <w:rFonts w:ascii="Courier" w:eastAsia="Courier" w:hAnsi="Courier" w:cs="Courier"/>
        </w:rPr>
        <w:t>tokenized_reviews</w:t>
      </w:r>
      <w:proofErr w:type="spellEnd"/>
      <w:r>
        <w:rPr>
          <w:rFonts w:ascii="Courier" w:eastAsia="Courier" w:hAnsi="Courier" w:cs="Courier"/>
        </w:rPr>
        <w:t>:</w:t>
      </w:r>
    </w:p>
    <w:p w14:paraId="50C9B2FB"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if</w:t>
      </w:r>
      <w:proofErr w:type="gramEnd"/>
      <w:r>
        <w:rPr>
          <w:rFonts w:ascii="Courier" w:eastAsia="Courier" w:hAnsi="Courier" w:cs="Courier"/>
        </w:rPr>
        <w:t xml:space="preserve"> </w:t>
      </w:r>
      <w:proofErr w:type="spellStart"/>
      <w:r>
        <w:rPr>
          <w:rFonts w:ascii="Courier" w:eastAsia="Courier" w:hAnsi="Courier" w:cs="Courier"/>
        </w:rPr>
        <w:t>len</w:t>
      </w:r>
      <w:proofErr w:type="spellEnd"/>
      <w:r>
        <w:rPr>
          <w:rFonts w:ascii="Courier" w:eastAsia="Courier" w:hAnsi="Courier" w:cs="Courier"/>
        </w:rPr>
        <w:t xml:space="preserve">(review) &gt;= </w:t>
      </w:r>
      <w:proofErr w:type="spellStart"/>
      <w:r>
        <w:rPr>
          <w:rFonts w:ascii="Courier" w:eastAsia="Courier" w:hAnsi="Courier" w:cs="Courier"/>
        </w:rPr>
        <w:t>seq_length</w:t>
      </w:r>
      <w:proofErr w:type="spellEnd"/>
      <w:r>
        <w:rPr>
          <w:rFonts w:ascii="Courier" w:eastAsia="Courier" w:hAnsi="Courier" w:cs="Courier"/>
        </w:rPr>
        <w:t>:</w:t>
      </w:r>
    </w:p>
    <w:p w14:paraId="64E42405"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reviews.append</w:t>
      </w:r>
      <w:proofErr w:type="spellEnd"/>
      <w:r>
        <w:rPr>
          <w:rFonts w:ascii="Courier" w:eastAsia="Courier" w:hAnsi="Courier" w:cs="Courier"/>
        </w:rPr>
        <w:t>(</w:t>
      </w:r>
      <w:proofErr w:type="gramEnd"/>
      <w:r>
        <w:rPr>
          <w:rFonts w:ascii="Courier" w:eastAsia="Courier" w:hAnsi="Courier" w:cs="Courier"/>
        </w:rPr>
        <w:t>review[:</w:t>
      </w:r>
      <w:proofErr w:type="spellStart"/>
      <w:r>
        <w:rPr>
          <w:rFonts w:ascii="Courier" w:eastAsia="Courier" w:hAnsi="Courier" w:cs="Courier"/>
        </w:rPr>
        <w:t>seq_length</w:t>
      </w:r>
      <w:proofErr w:type="spellEnd"/>
      <w:r>
        <w:rPr>
          <w:rFonts w:ascii="Courier" w:eastAsia="Courier" w:hAnsi="Courier" w:cs="Courier"/>
        </w:rPr>
        <w:t>])</w:t>
      </w:r>
    </w:p>
    <w:p w14:paraId="1F46AFAE"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else</w:t>
      </w:r>
      <w:proofErr w:type="gramEnd"/>
      <w:r>
        <w:rPr>
          <w:rFonts w:ascii="Courier" w:eastAsia="Courier" w:hAnsi="Courier" w:cs="Courier"/>
        </w:rPr>
        <w:t>:</w:t>
      </w:r>
    </w:p>
    <w:p w14:paraId="75CE7435"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reviews.append</w:t>
      </w:r>
      <w:proofErr w:type="spellEnd"/>
      <w:r>
        <w:rPr>
          <w:rFonts w:ascii="Courier" w:eastAsia="Courier" w:hAnsi="Courier" w:cs="Courier"/>
        </w:rPr>
        <w:t>(</w:t>
      </w:r>
      <w:proofErr w:type="gramEnd"/>
      <w:r>
        <w:rPr>
          <w:rFonts w:ascii="Courier" w:eastAsia="Courier" w:hAnsi="Courier" w:cs="Courier"/>
        </w:rPr>
        <w:t>['']*(</w:t>
      </w:r>
      <w:proofErr w:type="spellStart"/>
      <w:r>
        <w:rPr>
          <w:rFonts w:ascii="Courier" w:eastAsia="Courier" w:hAnsi="Courier" w:cs="Courier"/>
        </w:rPr>
        <w:t>seq_length-len</w:t>
      </w:r>
      <w:proofErr w:type="spellEnd"/>
      <w:r>
        <w:rPr>
          <w:rFonts w:ascii="Courier" w:eastAsia="Courier" w:hAnsi="Courier" w:cs="Courier"/>
        </w:rPr>
        <w:t>(review)) + review)</w:t>
      </w:r>
    </w:p>
    <w:p w14:paraId="0C4D18D5"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04BE555C"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return</w:t>
      </w:r>
      <w:proofErr w:type="gramEnd"/>
      <w:r>
        <w:rPr>
          <w:rFonts w:ascii="Courier" w:eastAsia="Courier" w:hAnsi="Courier" w:cs="Courier"/>
        </w:rPr>
        <w:t xml:space="preserve"> np.array(reviews)</w:t>
      </w:r>
    </w:p>
    <w:p w14:paraId="14DD63D2" w14:textId="77777777" w:rsidR="00100C51" w:rsidRDefault="00100C51">
      <w:pPr>
        <w:pBdr>
          <w:top w:val="nil"/>
          <w:left w:val="nil"/>
          <w:bottom w:val="nil"/>
          <w:right w:val="nil"/>
          <w:between w:val="nil"/>
        </w:pBdr>
        <w:shd w:val="clear" w:color="auto" w:fill="ECF1F9"/>
        <w:rPr>
          <w:rFonts w:ascii="Courier" w:eastAsia="Courier" w:hAnsi="Courier" w:cs="Courier"/>
        </w:rPr>
      </w:pPr>
    </w:p>
    <w:p w14:paraId="0C4B2803"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padded_sentences</w:t>
      </w:r>
      <w:proofErr w:type="spellEnd"/>
      <w:r>
        <w:rPr>
          <w:rFonts w:ascii="Courier" w:eastAsia="Courier" w:hAnsi="Courier" w:cs="Courier"/>
        </w:rPr>
        <w:t xml:space="preserve"> = </w:t>
      </w:r>
      <w:proofErr w:type="spellStart"/>
      <w:r>
        <w:rPr>
          <w:rFonts w:ascii="Courier" w:eastAsia="Courier" w:hAnsi="Courier" w:cs="Courier"/>
        </w:rPr>
        <w:t>pad_</w:t>
      </w:r>
      <w:proofErr w:type="gramStart"/>
      <w:r>
        <w:rPr>
          <w:rFonts w:ascii="Courier" w:eastAsia="Courier" w:hAnsi="Courier" w:cs="Courier"/>
        </w:rPr>
        <w:t>text</w:t>
      </w:r>
      <w:proofErr w:type="spellEnd"/>
      <w:r>
        <w:rPr>
          <w:rFonts w:ascii="Courier" w:eastAsia="Courier" w:hAnsi="Courier" w:cs="Courier"/>
        </w:rPr>
        <w:t>(</w:t>
      </w:r>
      <w:proofErr w:type="gramEnd"/>
      <w:r>
        <w:rPr>
          <w:rFonts w:ascii="Courier" w:eastAsia="Courier" w:hAnsi="Courier" w:cs="Courier"/>
        </w:rPr>
        <w:t xml:space="preserve">reviews, </w:t>
      </w:r>
      <w:proofErr w:type="spellStart"/>
      <w:r>
        <w:rPr>
          <w:rFonts w:ascii="Courier" w:eastAsia="Courier" w:hAnsi="Courier" w:cs="Courier"/>
        </w:rPr>
        <w:t>seq_length</w:t>
      </w:r>
      <w:proofErr w:type="spellEnd"/>
      <w:r>
        <w:rPr>
          <w:rFonts w:ascii="Courier" w:eastAsia="Courier" w:hAnsi="Courier" w:cs="Courier"/>
        </w:rPr>
        <w:t xml:space="preserve"> = 50)</w:t>
      </w:r>
    </w:p>
    <w:p w14:paraId="3A4AC1D3" w14:textId="77777777" w:rsidR="00100C51" w:rsidRDefault="00100C51">
      <w:pPr>
        <w:pBdr>
          <w:top w:val="nil"/>
          <w:left w:val="nil"/>
          <w:bottom w:val="nil"/>
          <w:right w:val="nil"/>
          <w:between w:val="nil"/>
        </w:pBdr>
        <w:shd w:val="clear" w:color="auto" w:fill="ECF1F9"/>
        <w:rPr>
          <w:rFonts w:ascii="Courier" w:eastAsia="Courier" w:hAnsi="Courier" w:cs="Courier"/>
        </w:rPr>
      </w:pPr>
    </w:p>
    <w:p w14:paraId="60FA811C" w14:textId="77777777" w:rsidR="00100C51" w:rsidRDefault="00F52067">
      <w:pPr>
        <w:pBdr>
          <w:top w:val="nil"/>
          <w:left w:val="nil"/>
          <w:bottom w:val="nil"/>
          <w:right w:val="nil"/>
          <w:between w:val="nil"/>
        </w:pBdr>
        <w:shd w:val="clear" w:color="auto" w:fill="ECF1F9"/>
      </w:pPr>
      <w:proofErr w:type="spellStart"/>
      <w:r>
        <w:rPr>
          <w:rFonts w:ascii="Courier" w:eastAsia="Courier" w:hAnsi="Courier" w:cs="Courier"/>
        </w:rPr>
        <w:t>padded_</w:t>
      </w:r>
      <w:proofErr w:type="gramStart"/>
      <w:r>
        <w:rPr>
          <w:rFonts w:ascii="Courier" w:eastAsia="Courier" w:hAnsi="Courier" w:cs="Courier"/>
        </w:rPr>
        <w:t>sentences</w:t>
      </w:r>
      <w:proofErr w:type="spellEnd"/>
      <w:r>
        <w:rPr>
          <w:rFonts w:ascii="Courier" w:eastAsia="Courier" w:hAnsi="Courier" w:cs="Courier"/>
        </w:rPr>
        <w:t>[</w:t>
      </w:r>
      <w:proofErr w:type="gramEnd"/>
      <w:r>
        <w:rPr>
          <w:rFonts w:ascii="Courier" w:eastAsia="Courier" w:hAnsi="Courier" w:cs="Courier"/>
        </w:rPr>
        <w:t>0]</w:t>
      </w:r>
    </w:p>
    <w:p w14:paraId="0537F7A0" w14:textId="77777777" w:rsidR="00100C51" w:rsidRDefault="00100C51">
      <w:pPr>
        <w:spacing w:line="276" w:lineRule="auto"/>
      </w:pPr>
    </w:p>
    <w:p w14:paraId="4F23708B" w14:textId="77777777" w:rsidR="00100C51" w:rsidRDefault="00F52067">
      <w:pPr>
        <w:spacing w:line="276" w:lineRule="auto"/>
      </w:pPr>
      <w:r>
        <w:t>Our padded sentence looks like this:</w:t>
      </w:r>
    </w:p>
    <w:p w14:paraId="1DA15FE9" w14:textId="77777777" w:rsidR="00100C51" w:rsidRDefault="00100C51">
      <w:pPr>
        <w:spacing w:line="276" w:lineRule="auto"/>
      </w:pPr>
    </w:p>
    <w:p w14:paraId="52E93833" w14:textId="77777777" w:rsidR="00100C51" w:rsidRDefault="00F52067">
      <w:pPr>
        <w:spacing w:line="276" w:lineRule="auto"/>
        <w:jc w:val="center"/>
      </w:pPr>
      <w:r>
        <w:rPr>
          <w:noProof/>
          <w:lang w:val="en-US"/>
        </w:rPr>
        <w:drawing>
          <wp:inline distT="114300" distB="114300" distL="114300" distR="114300" wp14:anchorId="120EF755" wp14:editId="63332C2D">
            <wp:extent cx="5251450" cy="584200"/>
            <wp:effectExtent l="0" t="0" r="0" b="0"/>
            <wp:docPr id="3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9"/>
                    <a:srcRect/>
                    <a:stretch>
                      <a:fillRect/>
                    </a:stretch>
                  </pic:blipFill>
                  <pic:spPr>
                    <a:xfrm>
                      <a:off x="0" y="0"/>
                      <a:ext cx="5251450" cy="584200"/>
                    </a:xfrm>
                    <a:prstGeom prst="rect">
                      <a:avLst/>
                    </a:prstGeom>
                    <a:ln/>
                  </pic:spPr>
                </pic:pic>
              </a:graphicData>
            </a:graphic>
          </wp:inline>
        </w:drawing>
      </w:r>
    </w:p>
    <w:p w14:paraId="581DCC1A" w14:textId="77777777" w:rsidR="00100C51" w:rsidRDefault="00100C51">
      <w:pPr>
        <w:spacing w:line="276" w:lineRule="auto"/>
        <w:jc w:val="center"/>
      </w:pPr>
    </w:p>
    <w:p w14:paraId="0A2BD78B" w14:textId="77777777" w:rsidR="00100C51" w:rsidRDefault="00F52067">
      <w:pPr>
        <w:spacing w:line="276" w:lineRule="auto"/>
      </w:pPr>
      <w:r>
        <w:t>We must make one further adjustment to allow for the use of empty tokens within our model. Currently our vocabulary dictionaries do not know how to convert empty tokens to integers to use within our network. Because of this, we manually add these to our dictionaries with index 0 which means that empty tokens will be given a value of 0 when being fed into our model:</w:t>
      </w:r>
    </w:p>
    <w:p w14:paraId="4EF897A8" w14:textId="77777777" w:rsidR="00100C51" w:rsidRDefault="00100C51">
      <w:pPr>
        <w:spacing w:line="276" w:lineRule="auto"/>
      </w:pPr>
    </w:p>
    <w:p w14:paraId="31DEEFA9"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int_to_word_</w:t>
      </w:r>
      <w:proofErr w:type="gramStart"/>
      <w:r>
        <w:rPr>
          <w:rFonts w:ascii="Courier" w:eastAsia="Courier" w:hAnsi="Courier" w:cs="Courier"/>
        </w:rPr>
        <w:t>dict</w:t>
      </w:r>
      <w:proofErr w:type="spellEnd"/>
      <w:r>
        <w:rPr>
          <w:rFonts w:ascii="Courier" w:eastAsia="Courier" w:hAnsi="Courier" w:cs="Courier"/>
        </w:rPr>
        <w:t>[</w:t>
      </w:r>
      <w:proofErr w:type="gramEnd"/>
      <w:r>
        <w:rPr>
          <w:rFonts w:ascii="Courier" w:eastAsia="Courier" w:hAnsi="Courier" w:cs="Courier"/>
        </w:rPr>
        <w:t>0] = ''</w:t>
      </w:r>
    </w:p>
    <w:p w14:paraId="509CE1E3" w14:textId="77777777" w:rsidR="00100C51" w:rsidRDefault="00F52067">
      <w:pPr>
        <w:pBdr>
          <w:top w:val="nil"/>
          <w:left w:val="nil"/>
          <w:bottom w:val="nil"/>
          <w:right w:val="nil"/>
          <w:between w:val="nil"/>
        </w:pBdr>
        <w:shd w:val="clear" w:color="auto" w:fill="ECF1F9"/>
      </w:pPr>
      <w:proofErr w:type="spellStart"/>
      <w:r>
        <w:rPr>
          <w:rFonts w:ascii="Courier" w:eastAsia="Courier" w:hAnsi="Courier" w:cs="Courier"/>
        </w:rPr>
        <w:t>word_to_int_</w:t>
      </w:r>
      <w:proofErr w:type="gramStart"/>
      <w:r>
        <w:rPr>
          <w:rFonts w:ascii="Courier" w:eastAsia="Courier" w:hAnsi="Courier" w:cs="Courier"/>
        </w:rPr>
        <w:t>dict</w:t>
      </w:r>
      <w:proofErr w:type="spellEnd"/>
      <w:r>
        <w:rPr>
          <w:rFonts w:ascii="Courier" w:eastAsia="Courier" w:hAnsi="Courier" w:cs="Courier"/>
        </w:rPr>
        <w:t>[</w:t>
      </w:r>
      <w:proofErr w:type="gramEnd"/>
      <w:r>
        <w:rPr>
          <w:rFonts w:ascii="Courier" w:eastAsia="Courier" w:hAnsi="Courier" w:cs="Courier"/>
        </w:rPr>
        <w:t>''] = 0</w:t>
      </w:r>
    </w:p>
    <w:p w14:paraId="2D92A3D9" w14:textId="77777777" w:rsidR="00100C51" w:rsidRDefault="00F52067">
      <w:pPr>
        <w:spacing w:line="276" w:lineRule="auto"/>
      </w:pPr>
      <w:r>
        <w:t xml:space="preserve"> </w:t>
      </w:r>
    </w:p>
    <w:p w14:paraId="6DA48243" w14:textId="77777777" w:rsidR="00100C51" w:rsidRDefault="00F52067">
      <w:pPr>
        <w:spacing w:line="276" w:lineRule="auto"/>
      </w:pPr>
      <w:r>
        <w:t>We are now very nearly ready to begin training our model. We perform one final step of preprocessing and encode all our padded sentences as numeric sequences for feeding into our neural network. This means that our padded sentence above now looks like this:</w:t>
      </w:r>
    </w:p>
    <w:p w14:paraId="5B263AA6" w14:textId="77777777" w:rsidR="00100C51" w:rsidRDefault="00100C51">
      <w:pPr>
        <w:spacing w:line="276" w:lineRule="auto"/>
      </w:pPr>
    </w:p>
    <w:p w14:paraId="64A4EB50"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encoded_sentences</w:t>
      </w:r>
      <w:proofErr w:type="spellEnd"/>
      <w:r>
        <w:rPr>
          <w:rFonts w:ascii="Courier" w:eastAsia="Courier" w:hAnsi="Courier" w:cs="Courier"/>
        </w:rPr>
        <w:t xml:space="preserve"> = </w:t>
      </w:r>
      <w:proofErr w:type="spellStart"/>
      <w:proofErr w:type="gramStart"/>
      <w:r>
        <w:rPr>
          <w:rFonts w:ascii="Courier" w:eastAsia="Courier" w:hAnsi="Courier" w:cs="Courier"/>
        </w:rPr>
        <w:t>np.array</w:t>
      </w:r>
      <w:proofErr w:type="spellEnd"/>
      <w:r>
        <w:rPr>
          <w:rFonts w:ascii="Courier" w:eastAsia="Courier" w:hAnsi="Courier" w:cs="Courier"/>
        </w:rPr>
        <w:t>(</w:t>
      </w:r>
      <w:proofErr w:type="gramEnd"/>
      <w:r>
        <w:rPr>
          <w:rFonts w:ascii="Courier" w:eastAsia="Courier" w:hAnsi="Courier" w:cs="Courier"/>
        </w:rPr>
        <w:t>[[</w:t>
      </w:r>
      <w:proofErr w:type="spellStart"/>
      <w:r>
        <w:rPr>
          <w:rFonts w:ascii="Courier" w:eastAsia="Courier" w:hAnsi="Courier" w:cs="Courier"/>
        </w:rPr>
        <w:t>word_to_int_dict</w:t>
      </w:r>
      <w:proofErr w:type="spellEnd"/>
      <w:r>
        <w:rPr>
          <w:rFonts w:ascii="Courier" w:eastAsia="Courier" w:hAnsi="Courier" w:cs="Courier"/>
        </w:rPr>
        <w:t xml:space="preserve">[word] for word in review] for review in </w:t>
      </w:r>
      <w:proofErr w:type="spellStart"/>
      <w:r>
        <w:rPr>
          <w:rFonts w:ascii="Courier" w:eastAsia="Courier" w:hAnsi="Courier" w:cs="Courier"/>
        </w:rPr>
        <w:t>padded_sentences</w:t>
      </w:r>
      <w:proofErr w:type="spellEnd"/>
      <w:r>
        <w:rPr>
          <w:rFonts w:ascii="Courier" w:eastAsia="Courier" w:hAnsi="Courier" w:cs="Courier"/>
        </w:rPr>
        <w:t>])</w:t>
      </w:r>
    </w:p>
    <w:p w14:paraId="25E44351"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encoded_</w:t>
      </w:r>
      <w:proofErr w:type="gramStart"/>
      <w:r>
        <w:rPr>
          <w:rFonts w:ascii="Courier" w:eastAsia="Courier" w:hAnsi="Courier" w:cs="Courier"/>
        </w:rPr>
        <w:t>sentences</w:t>
      </w:r>
      <w:proofErr w:type="spellEnd"/>
      <w:r>
        <w:rPr>
          <w:rFonts w:ascii="Courier" w:eastAsia="Courier" w:hAnsi="Courier" w:cs="Courier"/>
        </w:rPr>
        <w:t>[</w:t>
      </w:r>
      <w:proofErr w:type="gramEnd"/>
      <w:r>
        <w:rPr>
          <w:rFonts w:ascii="Courier" w:eastAsia="Courier" w:hAnsi="Courier" w:cs="Courier"/>
        </w:rPr>
        <w:t>0]</w:t>
      </w:r>
    </w:p>
    <w:p w14:paraId="40F73971" w14:textId="77777777" w:rsidR="00100C51" w:rsidRDefault="00100C51">
      <w:pPr>
        <w:pBdr>
          <w:top w:val="nil"/>
          <w:left w:val="nil"/>
          <w:bottom w:val="nil"/>
          <w:right w:val="nil"/>
          <w:between w:val="nil"/>
        </w:pBdr>
        <w:spacing w:before="120" w:after="120" w:line="259" w:lineRule="auto"/>
      </w:pPr>
    </w:p>
    <w:p w14:paraId="676374AC" w14:textId="77777777" w:rsidR="00100C51" w:rsidRDefault="00F52067">
      <w:pPr>
        <w:pBdr>
          <w:top w:val="nil"/>
          <w:left w:val="nil"/>
          <w:bottom w:val="nil"/>
          <w:right w:val="nil"/>
          <w:between w:val="nil"/>
        </w:pBdr>
        <w:spacing w:before="120" w:after="120" w:line="259" w:lineRule="auto"/>
      </w:pPr>
      <w:r>
        <w:t>Our encoded sentence is represented as:</w:t>
      </w:r>
    </w:p>
    <w:p w14:paraId="6D7FD568" w14:textId="77777777" w:rsidR="00100C51" w:rsidRDefault="00F52067">
      <w:pPr>
        <w:keepNext/>
        <w:keepLines/>
        <w:pBdr>
          <w:top w:val="nil"/>
          <w:left w:val="nil"/>
          <w:bottom w:val="nil"/>
          <w:right w:val="nil"/>
          <w:between w:val="nil"/>
        </w:pBdr>
        <w:spacing w:before="400"/>
        <w:rPr>
          <w:b/>
          <w:sz w:val="36"/>
          <w:szCs w:val="36"/>
        </w:rPr>
      </w:pPr>
      <w:r>
        <w:rPr>
          <w:b/>
          <w:noProof/>
          <w:sz w:val="36"/>
          <w:szCs w:val="36"/>
          <w:lang w:val="en-US"/>
        </w:rPr>
        <w:drawing>
          <wp:inline distT="114300" distB="114300" distL="114300" distR="114300" wp14:anchorId="3D32B24F" wp14:editId="5CEF531E">
            <wp:extent cx="5251450" cy="787400"/>
            <wp:effectExtent l="0" t="0" r="0" b="0"/>
            <wp:docPr id="3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0"/>
                    <a:srcRect/>
                    <a:stretch>
                      <a:fillRect/>
                    </a:stretch>
                  </pic:blipFill>
                  <pic:spPr>
                    <a:xfrm>
                      <a:off x="0" y="0"/>
                      <a:ext cx="5251450" cy="787400"/>
                    </a:xfrm>
                    <a:prstGeom prst="rect">
                      <a:avLst/>
                    </a:prstGeom>
                    <a:ln/>
                  </pic:spPr>
                </pic:pic>
              </a:graphicData>
            </a:graphic>
          </wp:inline>
        </w:drawing>
      </w:r>
    </w:p>
    <w:p w14:paraId="5C2AD856" w14:textId="77777777" w:rsidR="00100C51" w:rsidRDefault="00F52067">
      <w:pPr>
        <w:spacing w:line="276" w:lineRule="auto"/>
      </w:pPr>
      <w:r>
        <w:t xml:space="preserve">Now that we have all our input sequences encoded as numerical vectors, we are ready to begin designing our model architecture. </w:t>
      </w:r>
    </w:p>
    <w:p w14:paraId="72BA4843" w14:textId="77777777" w:rsidR="00100C51" w:rsidRDefault="00F52067">
      <w:pPr>
        <w:keepNext/>
        <w:keepLines/>
        <w:spacing w:before="280" w:line="259" w:lineRule="auto"/>
      </w:pPr>
      <w:r>
        <w:lastRenderedPageBreak/>
        <w:t>Model Architecture</w:t>
      </w:r>
    </w:p>
    <w:p w14:paraId="6F731731" w14:textId="77777777" w:rsidR="00100C51" w:rsidRDefault="00F52067">
      <w:pPr>
        <w:spacing w:before="120" w:after="120" w:line="259" w:lineRule="auto"/>
      </w:pPr>
      <w:r>
        <w:t xml:space="preserve">Our model will consist of several main parts. Besides the input and output layers that are common to many neural networks we will first require an </w:t>
      </w:r>
      <w:r>
        <w:rPr>
          <w:rFonts w:ascii="Arial" w:eastAsia="Arial" w:hAnsi="Arial" w:cs="Arial"/>
          <w:b/>
          <w:color w:val="000000"/>
          <w:sz w:val="22"/>
          <w:szCs w:val="22"/>
          <w:u w:val="single"/>
          <w:shd w:val="clear" w:color="auto" w:fill="FF8AD8"/>
        </w:rPr>
        <w:t>embedding layer</w:t>
      </w:r>
      <w:r>
        <w:t xml:space="preserve">. This is so our model learns vector representations of words it is being trained on. We could opt to use pre-computed </w:t>
      </w:r>
      <w:proofErr w:type="spellStart"/>
      <w:r>
        <w:t>embeddings</w:t>
      </w:r>
      <w:proofErr w:type="spellEnd"/>
      <w:r>
        <w:t xml:space="preserve"> (such as </w:t>
      </w:r>
      <w:proofErr w:type="spellStart"/>
      <w:r>
        <w:t>GLoVE</w:t>
      </w:r>
      <w:proofErr w:type="spellEnd"/>
      <w:r>
        <w:t xml:space="preserve">), but for demonstrative purposes we will train our own embedding layer. Our input sequences are fed through the input layer and come out as sequences of vectors. </w:t>
      </w:r>
    </w:p>
    <w:p w14:paraId="2D4D9F86" w14:textId="77777777" w:rsidR="00100C51" w:rsidRDefault="00100C51">
      <w:pPr>
        <w:spacing w:line="276" w:lineRule="auto"/>
      </w:pPr>
    </w:p>
    <w:p w14:paraId="15EDA0BD" w14:textId="77777777" w:rsidR="00100C51" w:rsidRDefault="00F52067">
      <w:pPr>
        <w:spacing w:before="120" w:after="120" w:line="259" w:lineRule="auto"/>
      </w:pPr>
      <w:r>
        <w:t xml:space="preserve">These vector sequences are then fed into our </w:t>
      </w:r>
      <w:r>
        <w:rPr>
          <w:rFonts w:ascii="Arial" w:eastAsia="Arial" w:hAnsi="Arial" w:cs="Arial"/>
          <w:b/>
          <w:color w:val="000000"/>
          <w:sz w:val="22"/>
          <w:szCs w:val="22"/>
          <w:u w:val="single"/>
          <w:shd w:val="clear" w:color="auto" w:fill="FF8AD8"/>
        </w:rPr>
        <w:t>LSTM layer</w:t>
      </w:r>
      <w:r>
        <w:t xml:space="preserve">. As explained in detail earlier in the chapter, the LSTM layer learns sequentially from our sequence of embeddings and outputs a single vector output representing the final hidden state of the LSTM layer. This final hidden state is finally passed through a further </w:t>
      </w:r>
      <w:r>
        <w:rPr>
          <w:rFonts w:ascii="Arial" w:eastAsia="Arial" w:hAnsi="Arial" w:cs="Arial"/>
          <w:b/>
          <w:color w:val="000000"/>
          <w:sz w:val="22"/>
          <w:szCs w:val="22"/>
          <w:u w:val="single"/>
          <w:shd w:val="clear" w:color="auto" w:fill="FF8AD8"/>
        </w:rPr>
        <w:t>hidden layer</w:t>
      </w:r>
      <w:r>
        <w:t xml:space="preserve"> before the final output node predicts a value between 0 and 1 indicating whether the input sequence was a positive or negative review. This means that our model architecture looks something like this:</w:t>
      </w:r>
    </w:p>
    <w:p w14:paraId="583C29F5" w14:textId="77777777" w:rsidR="00100C51" w:rsidRDefault="00100C51">
      <w:pPr>
        <w:spacing w:line="276" w:lineRule="auto"/>
      </w:pPr>
    </w:p>
    <w:p w14:paraId="172277CB" w14:textId="77777777" w:rsidR="00100C51" w:rsidRDefault="00F52067">
      <w:pPr>
        <w:spacing w:line="276" w:lineRule="auto"/>
      </w:pPr>
      <w:r>
        <w:rPr>
          <w:noProof/>
          <w:lang w:val="en-US"/>
        </w:rPr>
        <w:drawing>
          <wp:inline distT="114300" distB="114300" distL="114300" distR="114300" wp14:anchorId="64549E9B" wp14:editId="1D55920D">
            <wp:extent cx="5953173" cy="3240088"/>
            <wp:effectExtent l="0" t="0" r="0" b="0"/>
            <wp:docPr id="3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1"/>
                    <a:srcRect/>
                    <a:stretch>
                      <a:fillRect/>
                    </a:stretch>
                  </pic:blipFill>
                  <pic:spPr>
                    <a:xfrm>
                      <a:off x="0" y="0"/>
                      <a:ext cx="5953173" cy="3240088"/>
                    </a:xfrm>
                    <a:prstGeom prst="rect">
                      <a:avLst/>
                    </a:prstGeom>
                    <a:ln/>
                  </pic:spPr>
                </pic:pic>
              </a:graphicData>
            </a:graphic>
          </wp:inline>
        </w:drawing>
      </w:r>
    </w:p>
    <w:p w14:paraId="205A6DC8" w14:textId="77777777" w:rsidR="00100C51" w:rsidRDefault="00100C51">
      <w:pPr>
        <w:spacing w:line="276" w:lineRule="auto"/>
      </w:pPr>
    </w:p>
    <w:p w14:paraId="48324CA0" w14:textId="77777777" w:rsidR="00100C51" w:rsidRDefault="00F52067">
      <w:pPr>
        <w:spacing w:line="276" w:lineRule="auto"/>
      </w:pPr>
      <w:r>
        <w:t>We will now demonstrate how to code this model from scratch using PyTorch. We create our class entitled “</w:t>
      </w:r>
      <w:proofErr w:type="spellStart"/>
      <w:r>
        <w:rPr>
          <w:rFonts w:ascii="Courier" w:eastAsia="Courier" w:hAnsi="Courier" w:cs="Courier"/>
          <w:sz w:val="22"/>
          <w:szCs w:val="22"/>
          <w:shd w:val="clear" w:color="auto" w:fill="D5FC79"/>
        </w:rPr>
        <w:t>SentimentLSTM</w:t>
      </w:r>
      <w:proofErr w:type="spellEnd"/>
      <w:r>
        <w:t xml:space="preserve">” which inherits from the </w:t>
      </w:r>
      <w:proofErr w:type="spellStart"/>
      <w:r>
        <w:rPr>
          <w:rFonts w:ascii="Courier" w:eastAsia="Courier" w:hAnsi="Courier" w:cs="Courier"/>
          <w:sz w:val="22"/>
          <w:szCs w:val="22"/>
          <w:shd w:val="clear" w:color="auto" w:fill="D5FC79"/>
        </w:rPr>
        <w:t>nn.Module</w:t>
      </w:r>
      <w:proofErr w:type="spellEnd"/>
      <w:r>
        <w:t xml:space="preserve"> class. We define our </w:t>
      </w:r>
      <w:r>
        <w:rPr>
          <w:rFonts w:ascii="Courier" w:eastAsia="Courier" w:hAnsi="Courier" w:cs="Courier"/>
          <w:sz w:val="22"/>
          <w:szCs w:val="22"/>
          <w:shd w:val="clear" w:color="auto" w:fill="D5FC79"/>
        </w:rPr>
        <w:t>init</w:t>
      </w:r>
      <w:r>
        <w:t xml:space="preserve"> parameters as the size of our vocab, the number of LSTM layers our model will have and the size of our model’s hidden state:</w:t>
      </w:r>
    </w:p>
    <w:p w14:paraId="4CB26E17" w14:textId="77777777" w:rsidR="00100C51" w:rsidRDefault="00100C51">
      <w:pPr>
        <w:spacing w:line="276" w:lineRule="auto"/>
      </w:pPr>
    </w:p>
    <w:p w14:paraId="74364BA2"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class</w:t>
      </w:r>
      <w:proofErr w:type="gramEnd"/>
      <w:r>
        <w:rPr>
          <w:rFonts w:ascii="Courier" w:eastAsia="Courier" w:hAnsi="Courier" w:cs="Courier"/>
        </w:rPr>
        <w:t xml:space="preserve"> </w:t>
      </w:r>
      <w:proofErr w:type="spellStart"/>
      <w:r>
        <w:rPr>
          <w:rFonts w:ascii="Courier" w:eastAsia="Courier" w:hAnsi="Courier" w:cs="Courier"/>
        </w:rPr>
        <w:t>SentimentLSTM</w:t>
      </w:r>
      <w:proofErr w:type="spellEnd"/>
      <w:r>
        <w:rPr>
          <w:rFonts w:ascii="Courier" w:eastAsia="Courier" w:hAnsi="Courier" w:cs="Courier"/>
        </w:rPr>
        <w:t>(</w:t>
      </w:r>
      <w:proofErr w:type="spellStart"/>
      <w:r>
        <w:rPr>
          <w:rFonts w:ascii="Courier" w:eastAsia="Courier" w:hAnsi="Courier" w:cs="Courier"/>
        </w:rPr>
        <w:t>nn.Module</w:t>
      </w:r>
      <w:proofErr w:type="spellEnd"/>
      <w:r>
        <w:rPr>
          <w:rFonts w:ascii="Courier" w:eastAsia="Courier" w:hAnsi="Courier" w:cs="Courier"/>
        </w:rPr>
        <w:t>):</w:t>
      </w:r>
    </w:p>
    <w:p w14:paraId="6200798A"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47438E5B"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def</w:t>
      </w:r>
      <w:proofErr w:type="spellEnd"/>
      <w:proofErr w:type="gramEnd"/>
      <w:r>
        <w:rPr>
          <w:rFonts w:ascii="Courier" w:eastAsia="Courier" w:hAnsi="Courier" w:cs="Courier"/>
        </w:rPr>
        <w:t xml:space="preserve"> __</w:t>
      </w:r>
      <w:proofErr w:type="spellStart"/>
      <w:r>
        <w:rPr>
          <w:rFonts w:ascii="Courier" w:eastAsia="Courier" w:hAnsi="Courier" w:cs="Courier"/>
        </w:rPr>
        <w:t>init</w:t>
      </w:r>
      <w:proofErr w:type="spellEnd"/>
      <w:r>
        <w:rPr>
          <w:rFonts w:ascii="Courier" w:eastAsia="Courier" w:hAnsi="Courier" w:cs="Courier"/>
        </w:rPr>
        <w:t xml:space="preserve">__(self, </w:t>
      </w:r>
      <w:proofErr w:type="spellStart"/>
      <w:r>
        <w:rPr>
          <w:rFonts w:ascii="Courier" w:eastAsia="Courier" w:hAnsi="Courier" w:cs="Courier"/>
        </w:rPr>
        <w:t>n_vocab</w:t>
      </w:r>
      <w:proofErr w:type="spellEnd"/>
      <w:r>
        <w:rPr>
          <w:rFonts w:ascii="Courier" w:eastAsia="Courier" w:hAnsi="Courier" w:cs="Courier"/>
        </w:rPr>
        <w:t xml:space="preserve">, </w:t>
      </w:r>
      <w:proofErr w:type="spellStart"/>
      <w:r>
        <w:rPr>
          <w:rFonts w:ascii="Courier" w:eastAsia="Courier" w:hAnsi="Courier" w:cs="Courier"/>
        </w:rPr>
        <w:t>n_embed</w:t>
      </w:r>
      <w:proofErr w:type="spellEnd"/>
      <w:r>
        <w:rPr>
          <w:rFonts w:ascii="Courier" w:eastAsia="Courier" w:hAnsi="Courier" w:cs="Courier"/>
        </w:rPr>
        <w:t xml:space="preserve">, </w:t>
      </w:r>
      <w:proofErr w:type="spellStart"/>
      <w:r>
        <w:rPr>
          <w:rFonts w:ascii="Courier" w:eastAsia="Courier" w:hAnsi="Courier" w:cs="Courier"/>
        </w:rPr>
        <w:t>n_hidden</w:t>
      </w:r>
      <w:proofErr w:type="spellEnd"/>
      <w:r>
        <w:rPr>
          <w:rFonts w:ascii="Courier" w:eastAsia="Courier" w:hAnsi="Courier" w:cs="Courier"/>
        </w:rPr>
        <w:t xml:space="preserve">, </w:t>
      </w:r>
      <w:proofErr w:type="spellStart"/>
      <w:r>
        <w:rPr>
          <w:rFonts w:ascii="Courier" w:eastAsia="Courier" w:hAnsi="Courier" w:cs="Courier"/>
        </w:rPr>
        <w:t>n_output</w:t>
      </w:r>
      <w:proofErr w:type="spellEnd"/>
      <w:r>
        <w:rPr>
          <w:rFonts w:ascii="Courier" w:eastAsia="Courier" w:hAnsi="Courier" w:cs="Courier"/>
        </w:rPr>
        <w:t xml:space="preserve">, </w:t>
      </w:r>
      <w:proofErr w:type="spellStart"/>
      <w:r>
        <w:rPr>
          <w:rFonts w:ascii="Courier" w:eastAsia="Courier" w:hAnsi="Courier" w:cs="Courier"/>
        </w:rPr>
        <w:t>n_layers</w:t>
      </w:r>
      <w:proofErr w:type="spellEnd"/>
      <w:r>
        <w:rPr>
          <w:rFonts w:ascii="Courier" w:eastAsia="Courier" w:hAnsi="Courier" w:cs="Courier"/>
        </w:rPr>
        <w:t xml:space="preserve">, </w:t>
      </w:r>
      <w:proofErr w:type="spellStart"/>
      <w:r>
        <w:rPr>
          <w:rFonts w:ascii="Courier" w:eastAsia="Courier" w:hAnsi="Courier" w:cs="Courier"/>
        </w:rPr>
        <w:t>drop_p</w:t>
      </w:r>
      <w:proofErr w:type="spellEnd"/>
      <w:r>
        <w:rPr>
          <w:rFonts w:ascii="Courier" w:eastAsia="Courier" w:hAnsi="Courier" w:cs="Courier"/>
        </w:rPr>
        <w:t xml:space="preserve"> = 0.8):</w:t>
      </w:r>
    </w:p>
    <w:p w14:paraId="05B91021"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lastRenderedPageBreak/>
        <w:t xml:space="preserve">        </w:t>
      </w:r>
      <w:proofErr w:type="gramStart"/>
      <w:r>
        <w:rPr>
          <w:rFonts w:ascii="Courier" w:eastAsia="Courier" w:hAnsi="Courier" w:cs="Courier"/>
        </w:rPr>
        <w:t>super(</w:t>
      </w:r>
      <w:proofErr w:type="gramEnd"/>
      <w:r>
        <w:rPr>
          <w:rFonts w:ascii="Courier" w:eastAsia="Courier" w:hAnsi="Courier" w:cs="Courier"/>
        </w:rPr>
        <w:t>).__init__()</w:t>
      </w:r>
    </w:p>
    <w:p w14:paraId="27AC7803"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1E84E382"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self.n_vocab</w:t>
      </w:r>
      <w:proofErr w:type="spellEnd"/>
      <w:r>
        <w:rPr>
          <w:rFonts w:ascii="Courier" w:eastAsia="Courier" w:hAnsi="Courier" w:cs="Courier"/>
        </w:rPr>
        <w:t xml:space="preserve"> = </w:t>
      </w:r>
      <w:proofErr w:type="spellStart"/>
      <w:r>
        <w:rPr>
          <w:rFonts w:ascii="Courier" w:eastAsia="Courier" w:hAnsi="Courier" w:cs="Courier"/>
        </w:rPr>
        <w:t>n_vocab</w:t>
      </w:r>
      <w:proofErr w:type="spellEnd"/>
      <w:r>
        <w:rPr>
          <w:rFonts w:ascii="Courier" w:eastAsia="Courier" w:hAnsi="Courier" w:cs="Courier"/>
        </w:rPr>
        <w:t xml:space="preserve">  </w:t>
      </w:r>
    </w:p>
    <w:p w14:paraId="6B18B296"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self.n_layers</w:t>
      </w:r>
      <w:proofErr w:type="spellEnd"/>
      <w:r>
        <w:rPr>
          <w:rFonts w:ascii="Courier" w:eastAsia="Courier" w:hAnsi="Courier" w:cs="Courier"/>
        </w:rPr>
        <w:t xml:space="preserve"> = </w:t>
      </w:r>
      <w:proofErr w:type="spellStart"/>
      <w:r>
        <w:rPr>
          <w:rFonts w:ascii="Courier" w:eastAsia="Courier" w:hAnsi="Courier" w:cs="Courier"/>
        </w:rPr>
        <w:t>n_layers</w:t>
      </w:r>
      <w:proofErr w:type="spellEnd"/>
      <w:r>
        <w:rPr>
          <w:rFonts w:ascii="Courier" w:eastAsia="Courier" w:hAnsi="Courier" w:cs="Courier"/>
        </w:rPr>
        <w:t xml:space="preserve"> </w:t>
      </w:r>
    </w:p>
    <w:p w14:paraId="2D8825D2"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self.n_hidden</w:t>
      </w:r>
      <w:proofErr w:type="spellEnd"/>
      <w:r>
        <w:rPr>
          <w:rFonts w:ascii="Courier" w:eastAsia="Courier" w:hAnsi="Courier" w:cs="Courier"/>
        </w:rPr>
        <w:t xml:space="preserve"> = </w:t>
      </w:r>
      <w:proofErr w:type="spellStart"/>
      <w:r>
        <w:rPr>
          <w:rFonts w:ascii="Courier" w:eastAsia="Courier" w:hAnsi="Courier" w:cs="Courier"/>
        </w:rPr>
        <w:t>n_hidden</w:t>
      </w:r>
      <w:proofErr w:type="spellEnd"/>
      <w:r>
        <w:rPr>
          <w:rFonts w:ascii="Courier" w:eastAsia="Courier" w:hAnsi="Courier" w:cs="Courier"/>
        </w:rPr>
        <w:t xml:space="preserve"> </w:t>
      </w:r>
    </w:p>
    <w:p w14:paraId="5B1FB08B" w14:textId="77777777" w:rsidR="00100C51" w:rsidRDefault="00100C51">
      <w:pPr>
        <w:spacing w:line="276" w:lineRule="auto"/>
      </w:pPr>
    </w:p>
    <w:p w14:paraId="69C4BABB" w14:textId="77777777" w:rsidR="00100C51" w:rsidRDefault="00F52067">
      <w:pPr>
        <w:spacing w:line="276" w:lineRule="auto"/>
      </w:pPr>
      <w:r>
        <w:t xml:space="preserve">We then define each of the layers of our network. Firstly, our embedding layer which will have the length of the number of words in our vocabulary and the size of the embedding vectors as a </w:t>
      </w:r>
      <w:proofErr w:type="spellStart"/>
      <w:r>
        <w:t>hyperparameter</w:t>
      </w:r>
      <w:proofErr w:type="spellEnd"/>
      <w:r>
        <w:t xml:space="preserve"> </w:t>
      </w:r>
      <w:proofErr w:type="spellStart"/>
      <w:r>
        <w:rPr>
          <w:rFonts w:ascii="Courier" w:eastAsia="Courier" w:hAnsi="Courier" w:cs="Courier"/>
          <w:sz w:val="22"/>
          <w:szCs w:val="22"/>
          <w:shd w:val="clear" w:color="auto" w:fill="D5FC79"/>
        </w:rPr>
        <w:t>n_embed</w:t>
      </w:r>
      <w:proofErr w:type="spellEnd"/>
      <w:r>
        <w:t xml:space="preserve"> to be specified. Our LSTM layer is defined using the output vector size from the embedding layer, the length of the model’s hidden state and the number of layers our LSTM layer will have. We also add an argument to specify that our LSTM can be trained on batches of data and an argument to allow us to implement network regularization via dropout. We define a further dropout layer with probability </w:t>
      </w:r>
      <w:proofErr w:type="spellStart"/>
      <w:r>
        <w:rPr>
          <w:rFonts w:ascii="Courier" w:eastAsia="Courier" w:hAnsi="Courier" w:cs="Courier"/>
          <w:sz w:val="22"/>
          <w:szCs w:val="22"/>
          <w:shd w:val="clear" w:color="auto" w:fill="D5FC79"/>
        </w:rPr>
        <w:t>drop_p</w:t>
      </w:r>
      <w:proofErr w:type="spellEnd"/>
      <w:r>
        <w:t xml:space="preserve"> (a </w:t>
      </w:r>
      <w:proofErr w:type="spellStart"/>
      <w:r>
        <w:t>hyperparameter</w:t>
      </w:r>
      <w:proofErr w:type="spellEnd"/>
      <w:r>
        <w:t xml:space="preserve"> to be specified on model creation), as well as our definitions of our final fully connected layer and output/prediction node (with a sigmoid activation function):</w:t>
      </w:r>
    </w:p>
    <w:p w14:paraId="3B3C89E6" w14:textId="77777777" w:rsidR="00100C51" w:rsidRDefault="00100C51">
      <w:pPr>
        <w:spacing w:line="276" w:lineRule="auto"/>
      </w:pPr>
    </w:p>
    <w:p w14:paraId="1C8320F6" w14:textId="77777777" w:rsidR="00100C51" w:rsidRDefault="00F52067">
      <w:pPr>
        <w:shd w:val="clear" w:color="auto" w:fill="ECF1F9"/>
        <w:ind w:firstLine="720"/>
        <w:rPr>
          <w:rFonts w:ascii="Courier" w:eastAsia="Courier" w:hAnsi="Courier" w:cs="Courier"/>
        </w:rPr>
      </w:pPr>
      <w:r>
        <w:t xml:space="preserve">       </w:t>
      </w:r>
      <w:proofErr w:type="spellStart"/>
      <w:r>
        <w:rPr>
          <w:rFonts w:ascii="Courier" w:eastAsia="Courier" w:hAnsi="Courier" w:cs="Courier"/>
        </w:rPr>
        <w:t>self.embedding</w:t>
      </w:r>
      <w:proofErr w:type="spellEnd"/>
      <w:r>
        <w:rPr>
          <w:rFonts w:ascii="Courier" w:eastAsia="Courier" w:hAnsi="Courier" w:cs="Courier"/>
        </w:rPr>
        <w:t xml:space="preserve"> = </w:t>
      </w:r>
      <w:proofErr w:type="spellStart"/>
      <w:proofErr w:type="gramStart"/>
      <w:r>
        <w:rPr>
          <w:rFonts w:ascii="Courier" w:eastAsia="Courier" w:hAnsi="Courier" w:cs="Courier"/>
        </w:rPr>
        <w:t>nn.Embedding</w:t>
      </w:r>
      <w:proofErr w:type="spellEnd"/>
      <w:r>
        <w:rPr>
          <w:rFonts w:ascii="Courier" w:eastAsia="Courier" w:hAnsi="Courier" w:cs="Courier"/>
        </w:rPr>
        <w:t>(</w:t>
      </w:r>
      <w:proofErr w:type="spellStart"/>
      <w:proofErr w:type="gramEnd"/>
      <w:r>
        <w:rPr>
          <w:rFonts w:ascii="Courier" w:eastAsia="Courier" w:hAnsi="Courier" w:cs="Courier"/>
        </w:rPr>
        <w:t>n_vocab</w:t>
      </w:r>
      <w:proofErr w:type="spellEnd"/>
      <w:r>
        <w:rPr>
          <w:rFonts w:ascii="Courier" w:eastAsia="Courier" w:hAnsi="Courier" w:cs="Courier"/>
        </w:rPr>
        <w:t xml:space="preserve">, </w:t>
      </w:r>
      <w:proofErr w:type="spellStart"/>
      <w:r>
        <w:rPr>
          <w:rFonts w:ascii="Courier" w:eastAsia="Courier" w:hAnsi="Courier" w:cs="Courier"/>
        </w:rPr>
        <w:t>n_embed</w:t>
      </w:r>
      <w:proofErr w:type="spellEnd"/>
      <w:r>
        <w:rPr>
          <w:rFonts w:ascii="Courier" w:eastAsia="Courier" w:hAnsi="Courier" w:cs="Courier"/>
        </w:rPr>
        <w:t>)</w:t>
      </w:r>
    </w:p>
    <w:p w14:paraId="6D944020" w14:textId="77777777" w:rsidR="00100C51" w:rsidRDefault="00F52067">
      <w:pP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self.lstm</w:t>
      </w:r>
      <w:proofErr w:type="spellEnd"/>
      <w:r>
        <w:rPr>
          <w:rFonts w:ascii="Courier" w:eastAsia="Courier" w:hAnsi="Courier" w:cs="Courier"/>
        </w:rPr>
        <w:t xml:space="preserve"> = </w:t>
      </w:r>
      <w:proofErr w:type="spellStart"/>
      <w:proofErr w:type="gramStart"/>
      <w:r>
        <w:rPr>
          <w:rFonts w:ascii="Courier" w:eastAsia="Courier" w:hAnsi="Courier" w:cs="Courier"/>
        </w:rPr>
        <w:t>nn.LSTM</w:t>
      </w:r>
      <w:proofErr w:type="spellEnd"/>
      <w:r>
        <w:rPr>
          <w:rFonts w:ascii="Courier" w:eastAsia="Courier" w:hAnsi="Courier" w:cs="Courier"/>
        </w:rPr>
        <w:t>(</w:t>
      </w:r>
      <w:proofErr w:type="spellStart"/>
      <w:proofErr w:type="gramEnd"/>
      <w:r>
        <w:rPr>
          <w:rFonts w:ascii="Courier" w:eastAsia="Courier" w:hAnsi="Courier" w:cs="Courier"/>
        </w:rPr>
        <w:t>n_embed</w:t>
      </w:r>
      <w:proofErr w:type="spellEnd"/>
      <w:r>
        <w:rPr>
          <w:rFonts w:ascii="Courier" w:eastAsia="Courier" w:hAnsi="Courier" w:cs="Courier"/>
        </w:rPr>
        <w:t xml:space="preserve">, </w:t>
      </w:r>
      <w:proofErr w:type="spellStart"/>
      <w:r>
        <w:rPr>
          <w:rFonts w:ascii="Courier" w:eastAsia="Courier" w:hAnsi="Courier" w:cs="Courier"/>
        </w:rPr>
        <w:t>n_hidden</w:t>
      </w:r>
      <w:proofErr w:type="spellEnd"/>
      <w:r>
        <w:rPr>
          <w:rFonts w:ascii="Courier" w:eastAsia="Courier" w:hAnsi="Courier" w:cs="Courier"/>
        </w:rPr>
        <w:t xml:space="preserve">, </w:t>
      </w:r>
      <w:proofErr w:type="spellStart"/>
      <w:r>
        <w:rPr>
          <w:rFonts w:ascii="Courier" w:eastAsia="Courier" w:hAnsi="Courier" w:cs="Courier"/>
        </w:rPr>
        <w:t>n_layers</w:t>
      </w:r>
      <w:proofErr w:type="spellEnd"/>
      <w:r>
        <w:rPr>
          <w:rFonts w:ascii="Courier" w:eastAsia="Courier" w:hAnsi="Courier" w:cs="Courier"/>
        </w:rPr>
        <w:t xml:space="preserve">, </w:t>
      </w:r>
      <w:proofErr w:type="spellStart"/>
      <w:r>
        <w:rPr>
          <w:rFonts w:ascii="Courier" w:eastAsia="Courier" w:hAnsi="Courier" w:cs="Courier"/>
        </w:rPr>
        <w:t>batch_first</w:t>
      </w:r>
      <w:proofErr w:type="spellEnd"/>
      <w:r>
        <w:rPr>
          <w:rFonts w:ascii="Courier" w:eastAsia="Courier" w:hAnsi="Courier" w:cs="Courier"/>
        </w:rPr>
        <w:t xml:space="preserve"> = True, dropout = </w:t>
      </w:r>
      <w:proofErr w:type="spellStart"/>
      <w:r>
        <w:rPr>
          <w:rFonts w:ascii="Courier" w:eastAsia="Courier" w:hAnsi="Courier" w:cs="Courier"/>
        </w:rPr>
        <w:t>drop_p</w:t>
      </w:r>
      <w:proofErr w:type="spellEnd"/>
      <w:r>
        <w:rPr>
          <w:rFonts w:ascii="Courier" w:eastAsia="Courier" w:hAnsi="Courier" w:cs="Courier"/>
        </w:rPr>
        <w:t>)</w:t>
      </w:r>
    </w:p>
    <w:p w14:paraId="6B6D05C1" w14:textId="77777777" w:rsidR="00100C51" w:rsidRDefault="00F52067">
      <w:pP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self.dropout</w:t>
      </w:r>
      <w:proofErr w:type="spellEnd"/>
      <w:r>
        <w:rPr>
          <w:rFonts w:ascii="Courier" w:eastAsia="Courier" w:hAnsi="Courier" w:cs="Courier"/>
        </w:rPr>
        <w:t xml:space="preserve"> = </w:t>
      </w:r>
      <w:proofErr w:type="spellStart"/>
      <w:proofErr w:type="gramStart"/>
      <w:r>
        <w:rPr>
          <w:rFonts w:ascii="Courier" w:eastAsia="Courier" w:hAnsi="Courier" w:cs="Courier"/>
        </w:rPr>
        <w:t>nn.Dropout</w:t>
      </w:r>
      <w:proofErr w:type="spellEnd"/>
      <w:r>
        <w:rPr>
          <w:rFonts w:ascii="Courier" w:eastAsia="Courier" w:hAnsi="Courier" w:cs="Courier"/>
        </w:rPr>
        <w:t>(</w:t>
      </w:r>
      <w:proofErr w:type="spellStart"/>
      <w:proofErr w:type="gramEnd"/>
      <w:r>
        <w:rPr>
          <w:rFonts w:ascii="Courier" w:eastAsia="Courier" w:hAnsi="Courier" w:cs="Courier"/>
        </w:rPr>
        <w:t>drop_p</w:t>
      </w:r>
      <w:proofErr w:type="spellEnd"/>
      <w:r>
        <w:rPr>
          <w:rFonts w:ascii="Courier" w:eastAsia="Courier" w:hAnsi="Courier" w:cs="Courier"/>
        </w:rPr>
        <w:t>)</w:t>
      </w:r>
    </w:p>
    <w:p w14:paraId="5082C050" w14:textId="77777777" w:rsidR="00100C51" w:rsidRDefault="00F52067">
      <w:pP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self.fc</w:t>
      </w:r>
      <w:proofErr w:type="spellEnd"/>
      <w:r>
        <w:rPr>
          <w:rFonts w:ascii="Courier" w:eastAsia="Courier" w:hAnsi="Courier" w:cs="Courier"/>
        </w:rPr>
        <w:t xml:space="preserve"> = </w:t>
      </w:r>
      <w:proofErr w:type="spellStart"/>
      <w:proofErr w:type="gramStart"/>
      <w:r>
        <w:rPr>
          <w:rFonts w:ascii="Courier" w:eastAsia="Courier" w:hAnsi="Courier" w:cs="Courier"/>
        </w:rPr>
        <w:t>nn.Linear</w:t>
      </w:r>
      <w:proofErr w:type="spellEnd"/>
      <w:r>
        <w:rPr>
          <w:rFonts w:ascii="Courier" w:eastAsia="Courier" w:hAnsi="Courier" w:cs="Courier"/>
        </w:rPr>
        <w:t>(</w:t>
      </w:r>
      <w:proofErr w:type="spellStart"/>
      <w:proofErr w:type="gramEnd"/>
      <w:r>
        <w:rPr>
          <w:rFonts w:ascii="Courier" w:eastAsia="Courier" w:hAnsi="Courier" w:cs="Courier"/>
        </w:rPr>
        <w:t>n_hidden</w:t>
      </w:r>
      <w:proofErr w:type="spellEnd"/>
      <w:r>
        <w:rPr>
          <w:rFonts w:ascii="Courier" w:eastAsia="Courier" w:hAnsi="Courier" w:cs="Courier"/>
        </w:rPr>
        <w:t xml:space="preserve">, </w:t>
      </w:r>
      <w:proofErr w:type="spellStart"/>
      <w:r>
        <w:rPr>
          <w:rFonts w:ascii="Courier" w:eastAsia="Courier" w:hAnsi="Courier" w:cs="Courier"/>
        </w:rPr>
        <w:t>n_output</w:t>
      </w:r>
      <w:proofErr w:type="spellEnd"/>
      <w:r>
        <w:rPr>
          <w:rFonts w:ascii="Courier" w:eastAsia="Courier" w:hAnsi="Courier" w:cs="Courier"/>
        </w:rPr>
        <w:t>)</w:t>
      </w:r>
    </w:p>
    <w:p w14:paraId="43189900" w14:textId="77777777" w:rsidR="00100C51" w:rsidRDefault="00F52067">
      <w:pPr>
        <w:shd w:val="clear" w:color="auto" w:fill="ECF1F9"/>
        <w:rPr>
          <w:b/>
          <w:sz w:val="36"/>
          <w:szCs w:val="36"/>
        </w:rPr>
      </w:pPr>
      <w:r>
        <w:rPr>
          <w:rFonts w:ascii="Courier" w:eastAsia="Courier" w:hAnsi="Courier" w:cs="Courier"/>
        </w:rPr>
        <w:t xml:space="preserve">        </w:t>
      </w:r>
      <w:proofErr w:type="spellStart"/>
      <w:r>
        <w:rPr>
          <w:rFonts w:ascii="Courier" w:eastAsia="Courier" w:hAnsi="Courier" w:cs="Courier"/>
        </w:rPr>
        <w:t>self.sigmoid</w:t>
      </w:r>
      <w:proofErr w:type="spellEnd"/>
      <w:r>
        <w:rPr>
          <w:rFonts w:ascii="Courier" w:eastAsia="Courier" w:hAnsi="Courier" w:cs="Courier"/>
        </w:rPr>
        <w:t xml:space="preserve"> = </w:t>
      </w:r>
      <w:proofErr w:type="spellStart"/>
      <w:proofErr w:type="gramStart"/>
      <w:r>
        <w:rPr>
          <w:rFonts w:ascii="Courier" w:eastAsia="Courier" w:hAnsi="Courier" w:cs="Courier"/>
        </w:rPr>
        <w:t>nn.Sigmoid</w:t>
      </w:r>
      <w:proofErr w:type="spellEnd"/>
      <w:r>
        <w:rPr>
          <w:rFonts w:ascii="Courier" w:eastAsia="Courier" w:hAnsi="Courier" w:cs="Courier"/>
        </w:rPr>
        <w:t>()</w:t>
      </w:r>
      <w:proofErr w:type="gramEnd"/>
    </w:p>
    <w:p w14:paraId="21B269F9" w14:textId="77777777" w:rsidR="00100C51" w:rsidRDefault="00100C51">
      <w:pPr>
        <w:spacing w:line="276" w:lineRule="auto"/>
      </w:pPr>
    </w:p>
    <w:p w14:paraId="5498282F" w14:textId="77777777" w:rsidR="00100C51" w:rsidRDefault="00F52067">
      <w:pPr>
        <w:spacing w:line="276" w:lineRule="auto"/>
      </w:pPr>
      <w:r>
        <w:t xml:space="preserve">Next, we must define our forward pass within our model class. Within this forward pass, we just chain together the outputs of one layer to become the input into our next layer. Here we see that our embedding layer takes </w:t>
      </w:r>
      <w:proofErr w:type="spellStart"/>
      <w:r>
        <w:rPr>
          <w:rFonts w:ascii="Courier" w:eastAsia="Courier" w:hAnsi="Courier" w:cs="Courier"/>
          <w:sz w:val="22"/>
          <w:szCs w:val="22"/>
          <w:shd w:val="clear" w:color="auto" w:fill="D5FC79"/>
        </w:rPr>
        <w:t>input_words</w:t>
      </w:r>
      <w:proofErr w:type="spellEnd"/>
      <w:r>
        <w:t xml:space="preserve"> as an input and outputs embedded words. Then our LSTM layer takes embedded words as an input and outputs </w:t>
      </w:r>
      <w:proofErr w:type="spellStart"/>
      <w:r>
        <w:rPr>
          <w:rFonts w:ascii="Courier" w:eastAsia="Courier" w:hAnsi="Courier" w:cs="Courier"/>
          <w:sz w:val="22"/>
          <w:szCs w:val="22"/>
          <w:shd w:val="clear" w:color="auto" w:fill="D5FC79"/>
        </w:rPr>
        <w:t>lstm_out</w:t>
      </w:r>
      <w:proofErr w:type="spellEnd"/>
      <w:r>
        <w:t xml:space="preserve">. The only nuance here is that we use </w:t>
      </w:r>
      <w:proofErr w:type="gramStart"/>
      <w:r>
        <w:rPr>
          <w:rFonts w:ascii="Courier" w:eastAsia="Courier" w:hAnsi="Courier" w:cs="Courier"/>
          <w:sz w:val="22"/>
          <w:szCs w:val="22"/>
          <w:shd w:val="clear" w:color="auto" w:fill="D5FC79"/>
        </w:rPr>
        <w:t>view(</w:t>
      </w:r>
      <w:proofErr w:type="gramEnd"/>
      <w:r>
        <w:rPr>
          <w:rFonts w:ascii="Courier" w:eastAsia="Courier" w:hAnsi="Courier" w:cs="Courier"/>
          <w:sz w:val="22"/>
          <w:szCs w:val="22"/>
          <w:shd w:val="clear" w:color="auto" w:fill="D5FC79"/>
        </w:rPr>
        <w:t>)</w:t>
      </w:r>
      <w:r>
        <w:t xml:space="preserve"> to reshape our tensors from the LSTM output to be the correct size for input into our fully connected layer. The same also applies for reshaping the output of our hidden layer to match that of our output node. Note that our output will return a prediction for class = 0 and class = 1 so we slice the output to only return prediction for class 1, </w:t>
      </w:r>
      <w:proofErr w:type="spellStart"/>
      <w:r>
        <w:t>ie</w:t>
      </w:r>
      <w:proofErr w:type="spellEnd"/>
      <w:r>
        <w:t xml:space="preserve">. </w:t>
      </w:r>
      <w:proofErr w:type="gramStart"/>
      <w:r>
        <w:t>the</w:t>
      </w:r>
      <w:proofErr w:type="gramEnd"/>
      <w:r>
        <w:t xml:space="preserve"> probability that our sentence is positive:</w:t>
      </w:r>
    </w:p>
    <w:p w14:paraId="6C4A6BC9" w14:textId="77777777" w:rsidR="00100C51" w:rsidRDefault="00100C51">
      <w:pPr>
        <w:spacing w:line="276" w:lineRule="auto"/>
      </w:pPr>
    </w:p>
    <w:p w14:paraId="7E16009E" w14:textId="77777777" w:rsidR="00100C51" w:rsidRDefault="00F52067">
      <w:pPr>
        <w:shd w:val="clear" w:color="auto" w:fill="ECF1F9"/>
        <w:ind w:firstLine="720"/>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def</w:t>
      </w:r>
      <w:proofErr w:type="spellEnd"/>
      <w:proofErr w:type="gramEnd"/>
      <w:r>
        <w:rPr>
          <w:rFonts w:ascii="Courier" w:eastAsia="Courier" w:hAnsi="Courier" w:cs="Courier"/>
        </w:rPr>
        <w:t xml:space="preserve"> forward (self, </w:t>
      </w:r>
      <w:proofErr w:type="spellStart"/>
      <w:r>
        <w:rPr>
          <w:rFonts w:ascii="Courier" w:eastAsia="Courier" w:hAnsi="Courier" w:cs="Courier"/>
        </w:rPr>
        <w:t>input_words</w:t>
      </w:r>
      <w:proofErr w:type="spellEnd"/>
      <w:r>
        <w:rPr>
          <w:rFonts w:ascii="Courier" w:eastAsia="Courier" w:hAnsi="Courier" w:cs="Courier"/>
        </w:rPr>
        <w:t>):</w:t>
      </w:r>
    </w:p>
    <w:p w14:paraId="2D229E51" w14:textId="77777777" w:rsidR="00100C51" w:rsidRDefault="00F52067">
      <w:pPr>
        <w:shd w:val="clear" w:color="auto" w:fill="ECF1F9"/>
        <w:ind w:firstLine="720"/>
        <w:rPr>
          <w:rFonts w:ascii="Courier" w:eastAsia="Courier" w:hAnsi="Courier" w:cs="Courier"/>
        </w:rPr>
      </w:pPr>
      <w:r>
        <w:rPr>
          <w:rFonts w:ascii="Courier" w:eastAsia="Courier" w:hAnsi="Courier" w:cs="Courier"/>
        </w:rPr>
        <w:t xml:space="preserve">                          </w:t>
      </w:r>
    </w:p>
    <w:p w14:paraId="24205914" w14:textId="77777777" w:rsidR="00100C51" w:rsidRDefault="00F52067">
      <w:pPr>
        <w:shd w:val="clear" w:color="auto" w:fill="ECF1F9"/>
        <w:ind w:firstLine="720"/>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embedded_words</w:t>
      </w:r>
      <w:proofErr w:type="spellEnd"/>
      <w:r>
        <w:rPr>
          <w:rFonts w:ascii="Courier" w:eastAsia="Courier" w:hAnsi="Courier" w:cs="Courier"/>
        </w:rPr>
        <w:t xml:space="preserve"> = </w:t>
      </w:r>
      <w:proofErr w:type="spellStart"/>
      <w:proofErr w:type="gramStart"/>
      <w:r>
        <w:rPr>
          <w:rFonts w:ascii="Courier" w:eastAsia="Courier" w:hAnsi="Courier" w:cs="Courier"/>
        </w:rPr>
        <w:t>self.embedding</w:t>
      </w:r>
      <w:proofErr w:type="spellEnd"/>
      <w:r>
        <w:rPr>
          <w:rFonts w:ascii="Courier" w:eastAsia="Courier" w:hAnsi="Courier" w:cs="Courier"/>
        </w:rPr>
        <w:t>(</w:t>
      </w:r>
      <w:proofErr w:type="spellStart"/>
      <w:proofErr w:type="gramEnd"/>
      <w:r>
        <w:rPr>
          <w:rFonts w:ascii="Courier" w:eastAsia="Courier" w:hAnsi="Courier" w:cs="Courier"/>
        </w:rPr>
        <w:t>input_words</w:t>
      </w:r>
      <w:proofErr w:type="spellEnd"/>
      <w:r>
        <w:rPr>
          <w:rFonts w:ascii="Courier" w:eastAsia="Courier" w:hAnsi="Courier" w:cs="Courier"/>
        </w:rPr>
        <w:t>)</w:t>
      </w:r>
    </w:p>
    <w:p w14:paraId="08060AF8" w14:textId="77777777" w:rsidR="00100C51" w:rsidRDefault="00F52067">
      <w:pPr>
        <w:shd w:val="clear" w:color="auto" w:fill="ECF1F9"/>
        <w:ind w:firstLine="720"/>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lstm_out</w:t>
      </w:r>
      <w:proofErr w:type="spellEnd"/>
      <w:r>
        <w:rPr>
          <w:rFonts w:ascii="Courier" w:eastAsia="Courier" w:hAnsi="Courier" w:cs="Courier"/>
        </w:rPr>
        <w:t xml:space="preserve">, h = </w:t>
      </w:r>
      <w:proofErr w:type="spellStart"/>
      <w:proofErr w:type="gramStart"/>
      <w:r>
        <w:rPr>
          <w:rFonts w:ascii="Courier" w:eastAsia="Courier" w:hAnsi="Courier" w:cs="Courier"/>
        </w:rPr>
        <w:t>self.lstm</w:t>
      </w:r>
      <w:proofErr w:type="spellEnd"/>
      <w:r>
        <w:rPr>
          <w:rFonts w:ascii="Courier" w:eastAsia="Courier" w:hAnsi="Courier" w:cs="Courier"/>
        </w:rPr>
        <w:t>(</w:t>
      </w:r>
      <w:proofErr w:type="spellStart"/>
      <w:proofErr w:type="gramEnd"/>
      <w:r>
        <w:rPr>
          <w:rFonts w:ascii="Courier" w:eastAsia="Courier" w:hAnsi="Courier" w:cs="Courier"/>
        </w:rPr>
        <w:t>embedded_words</w:t>
      </w:r>
      <w:proofErr w:type="spellEnd"/>
      <w:r>
        <w:rPr>
          <w:rFonts w:ascii="Courier" w:eastAsia="Courier" w:hAnsi="Courier" w:cs="Courier"/>
        </w:rPr>
        <w:t xml:space="preserve">) </w:t>
      </w:r>
    </w:p>
    <w:p w14:paraId="6ADF7022" w14:textId="77777777" w:rsidR="00100C51" w:rsidRDefault="00F52067">
      <w:pPr>
        <w:shd w:val="clear" w:color="auto" w:fill="ECF1F9"/>
        <w:ind w:firstLine="720"/>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lstm_out</w:t>
      </w:r>
      <w:proofErr w:type="spellEnd"/>
      <w:r>
        <w:rPr>
          <w:rFonts w:ascii="Courier" w:eastAsia="Courier" w:hAnsi="Courier" w:cs="Courier"/>
        </w:rPr>
        <w:t xml:space="preserve"> = </w:t>
      </w:r>
      <w:proofErr w:type="spellStart"/>
      <w:proofErr w:type="gramStart"/>
      <w:r>
        <w:rPr>
          <w:rFonts w:ascii="Courier" w:eastAsia="Courier" w:hAnsi="Courier" w:cs="Courier"/>
        </w:rPr>
        <w:t>self.dropout</w:t>
      </w:r>
      <w:proofErr w:type="spellEnd"/>
      <w:r>
        <w:rPr>
          <w:rFonts w:ascii="Courier" w:eastAsia="Courier" w:hAnsi="Courier" w:cs="Courier"/>
        </w:rPr>
        <w:t>(</w:t>
      </w:r>
      <w:proofErr w:type="spellStart"/>
      <w:proofErr w:type="gramEnd"/>
      <w:r>
        <w:rPr>
          <w:rFonts w:ascii="Courier" w:eastAsia="Courier" w:hAnsi="Courier" w:cs="Courier"/>
        </w:rPr>
        <w:t>lstm_out</w:t>
      </w:r>
      <w:proofErr w:type="spellEnd"/>
      <w:r>
        <w:rPr>
          <w:rFonts w:ascii="Courier" w:eastAsia="Courier" w:hAnsi="Courier" w:cs="Courier"/>
        </w:rPr>
        <w:t>)</w:t>
      </w:r>
    </w:p>
    <w:p w14:paraId="18DDB05B" w14:textId="77777777" w:rsidR="00100C51" w:rsidRDefault="00F52067">
      <w:pPr>
        <w:shd w:val="clear" w:color="auto" w:fill="ECF1F9"/>
        <w:ind w:firstLine="720"/>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lstm_out</w:t>
      </w:r>
      <w:proofErr w:type="spellEnd"/>
      <w:r>
        <w:rPr>
          <w:rFonts w:ascii="Courier" w:eastAsia="Courier" w:hAnsi="Courier" w:cs="Courier"/>
        </w:rPr>
        <w:t xml:space="preserve"> = </w:t>
      </w:r>
      <w:proofErr w:type="spellStart"/>
      <w:r>
        <w:rPr>
          <w:rFonts w:ascii="Courier" w:eastAsia="Courier" w:hAnsi="Courier" w:cs="Courier"/>
        </w:rPr>
        <w:t>lstm_</w:t>
      </w:r>
      <w:proofErr w:type="gramStart"/>
      <w:r>
        <w:rPr>
          <w:rFonts w:ascii="Courier" w:eastAsia="Courier" w:hAnsi="Courier" w:cs="Courier"/>
        </w:rPr>
        <w:t>out.contiguous</w:t>
      </w:r>
      <w:proofErr w:type="spellEnd"/>
      <w:r>
        <w:rPr>
          <w:rFonts w:ascii="Courier" w:eastAsia="Courier" w:hAnsi="Courier" w:cs="Courier"/>
        </w:rPr>
        <w:t>(</w:t>
      </w:r>
      <w:proofErr w:type="gramEnd"/>
      <w:r>
        <w:rPr>
          <w:rFonts w:ascii="Courier" w:eastAsia="Courier" w:hAnsi="Courier" w:cs="Courier"/>
        </w:rPr>
        <w:t xml:space="preserve">).view(-1, </w:t>
      </w:r>
      <w:proofErr w:type="spellStart"/>
      <w:r>
        <w:rPr>
          <w:rFonts w:ascii="Courier" w:eastAsia="Courier" w:hAnsi="Courier" w:cs="Courier"/>
        </w:rPr>
        <w:t>self.n_hidden</w:t>
      </w:r>
      <w:proofErr w:type="spellEnd"/>
      <w:r>
        <w:rPr>
          <w:rFonts w:ascii="Courier" w:eastAsia="Courier" w:hAnsi="Courier" w:cs="Courier"/>
        </w:rPr>
        <w:t>)</w:t>
      </w:r>
    </w:p>
    <w:p w14:paraId="0BC34B09" w14:textId="77777777" w:rsidR="00100C51" w:rsidRDefault="00F52067">
      <w:pPr>
        <w:shd w:val="clear" w:color="auto" w:fill="ECF1F9"/>
        <w:ind w:firstLine="720"/>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fc_out</w:t>
      </w:r>
      <w:proofErr w:type="spellEnd"/>
      <w:r>
        <w:rPr>
          <w:rFonts w:ascii="Courier" w:eastAsia="Courier" w:hAnsi="Courier" w:cs="Courier"/>
        </w:rPr>
        <w:t xml:space="preserve"> = </w:t>
      </w:r>
      <w:proofErr w:type="spellStart"/>
      <w:proofErr w:type="gramStart"/>
      <w:r>
        <w:rPr>
          <w:rFonts w:ascii="Courier" w:eastAsia="Courier" w:hAnsi="Courier" w:cs="Courier"/>
        </w:rPr>
        <w:t>self.fc</w:t>
      </w:r>
      <w:proofErr w:type="spellEnd"/>
      <w:r>
        <w:rPr>
          <w:rFonts w:ascii="Courier" w:eastAsia="Courier" w:hAnsi="Courier" w:cs="Courier"/>
        </w:rPr>
        <w:t>(</w:t>
      </w:r>
      <w:proofErr w:type="spellStart"/>
      <w:proofErr w:type="gramEnd"/>
      <w:r>
        <w:rPr>
          <w:rFonts w:ascii="Courier" w:eastAsia="Courier" w:hAnsi="Courier" w:cs="Courier"/>
        </w:rPr>
        <w:t>lstm_out</w:t>
      </w:r>
      <w:proofErr w:type="spellEnd"/>
      <w:r>
        <w:rPr>
          <w:rFonts w:ascii="Courier" w:eastAsia="Courier" w:hAnsi="Courier" w:cs="Courier"/>
        </w:rPr>
        <w:t xml:space="preserve">)                  </w:t>
      </w:r>
    </w:p>
    <w:p w14:paraId="5E223FAE" w14:textId="77777777" w:rsidR="00100C51" w:rsidRDefault="00F52067">
      <w:pPr>
        <w:shd w:val="clear" w:color="auto" w:fill="ECF1F9"/>
        <w:ind w:firstLine="720"/>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sigmoid_out</w:t>
      </w:r>
      <w:proofErr w:type="spellEnd"/>
      <w:r>
        <w:rPr>
          <w:rFonts w:ascii="Courier" w:eastAsia="Courier" w:hAnsi="Courier" w:cs="Courier"/>
        </w:rPr>
        <w:t xml:space="preserve"> = </w:t>
      </w:r>
      <w:proofErr w:type="spellStart"/>
      <w:proofErr w:type="gramStart"/>
      <w:r>
        <w:rPr>
          <w:rFonts w:ascii="Courier" w:eastAsia="Courier" w:hAnsi="Courier" w:cs="Courier"/>
        </w:rPr>
        <w:t>self.sigmoid</w:t>
      </w:r>
      <w:proofErr w:type="spellEnd"/>
      <w:r>
        <w:rPr>
          <w:rFonts w:ascii="Courier" w:eastAsia="Courier" w:hAnsi="Courier" w:cs="Courier"/>
        </w:rPr>
        <w:t>(</w:t>
      </w:r>
      <w:proofErr w:type="spellStart"/>
      <w:proofErr w:type="gramEnd"/>
      <w:r>
        <w:rPr>
          <w:rFonts w:ascii="Courier" w:eastAsia="Courier" w:hAnsi="Courier" w:cs="Courier"/>
        </w:rPr>
        <w:t>fc_out</w:t>
      </w:r>
      <w:proofErr w:type="spellEnd"/>
      <w:r>
        <w:rPr>
          <w:rFonts w:ascii="Courier" w:eastAsia="Courier" w:hAnsi="Courier" w:cs="Courier"/>
        </w:rPr>
        <w:t xml:space="preserve">)              </w:t>
      </w:r>
    </w:p>
    <w:p w14:paraId="62F1E4E1" w14:textId="77777777" w:rsidR="00100C51" w:rsidRDefault="00F52067">
      <w:pPr>
        <w:shd w:val="clear" w:color="auto" w:fill="ECF1F9"/>
        <w:ind w:firstLine="720"/>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sigmoid_out</w:t>
      </w:r>
      <w:proofErr w:type="spellEnd"/>
      <w:r>
        <w:rPr>
          <w:rFonts w:ascii="Courier" w:eastAsia="Courier" w:hAnsi="Courier" w:cs="Courier"/>
        </w:rPr>
        <w:t xml:space="preserve"> = </w:t>
      </w:r>
      <w:proofErr w:type="spellStart"/>
      <w:r>
        <w:rPr>
          <w:rFonts w:ascii="Courier" w:eastAsia="Courier" w:hAnsi="Courier" w:cs="Courier"/>
        </w:rPr>
        <w:t>sigmoid_</w:t>
      </w:r>
      <w:proofErr w:type="gramStart"/>
      <w:r>
        <w:rPr>
          <w:rFonts w:ascii="Courier" w:eastAsia="Courier" w:hAnsi="Courier" w:cs="Courier"/>
        </w:rPr>
        <w:t>out.view</w:t>
      </w:r>
      <w:proofErr w:type="spellEnd"/>
      <w:r>
        <w:rPr>
          <w:rFonts w:ascii="Courier" w:eastAsia="Courier" w:hAnsi="Courier" w:cs="Courier"/>
        </w:rPr>
        <w:t>(</w:t>
      </w:r>
      <w:proofErr w:type="spellStart"/>
      <w:proofErr w:type="gramEnd"/>
      <w:r>
        <w:rPr>
          <w:rFonts w:ascii="Courier" w:eastAsia="Courier" w:hAnsi="Courier" w:cs="Courier"/>
        </w:rPr>
        <w:t>batch_size</w:t>
      </w:r>
      <w:proofErr w:type="spellEnd"/>
      <w:r>
        <w:rPr>
          <w:rFonts w:ascii="Courier" w:eastAsia="Courier" w:hAnsi="Courier" w:cs="Courier"/>
        </w:rPr>
        <w:t xml:space="preserve">, -1)  </w:t>
      </w:r>
    </w:p>
    <w:p w14:paraId="74E67070" w14:textId="77777777" w:rsidR="00100C51" w:rsidRDefault="00F52067">
      <w:pPr>
        <w:shd w:val="clear" w:color="auto" w:fill="ECF1F9"/>
        <w:ind w:firstLine="720"/>
        <w:rPr>
          <w:rFonts w:ascii="Courier" w:eastAsia="Courier" w:hAnsi="Courier" w:cs="Courier"/>
        </w:rPr>
      </w:pPr>
      <w:r>
        <w:rPr>
          <w:rFonts w:ascii="Courier" w:eastAsia="Courier" w:hAnsi="Courier" w:cs="Courier"/>
        </w:rPr>
        <w:t xml:space="preserve">        </w:t>
      </w:r>
    </w:p>
    <w:p w14:paraId="47747DAF" w14:textId="77777777" w:rsidR="00100C51" w:rsidRDefault="00F52067">
      <w:pPr>
        <w:shd w:val="clear" w:color="auto" w:fill="ECF1F9"/>
        <w:ind w:firstLine="720"/>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sigmoid_last</w:t>
      </w:r>
      <w:proofErr w:type="spellEnd"/>
      <w:r>
        <w:rPr>
          <w:rFonts w:ascii="Courier" w:eastAsia="Courier" w:hAnsi="Courier" w:cs="Courier"/>
        </w:rPr>
        <w:t xml:space="preserve"> = </w:t>
      </w:r>
      <w:proofErr w:type="spellStart"/>
      <w:r>
        <w:rPr>
          <w:rFonts w:ascii="Courier" w:eastAsia="Courier" w:hAnsi="Courier" w:cs="Courier"/>
        </w:rPr>
        <w:t>sigmoid_</w:t>
      </w:r>
      <w:proofErr w:type="gramStart"/>
      <w:r>
        <w:rPr>
          <w:rFonts w:ascii="Courier" w:eastAsia="Courier" w:hAnsi="Courier" w:cs="Courier"/>
        </w:rPr>
        <w:t>out</w:t>
      </w:r>
      <w:proofErr w:type="spellEnd"/>
      <w:r>
        <w:rPr>
          <w:rFonts w:ascii="Courier" w:eastAsia="Courier" w:hAnsi="Courier" w:cs="Courier"/>
        </w:rPr>
        <w:t>[</w:t>
      </w:r>
      <w:proofErr w:type="gramEnd"/>
      <w:r>
        <w:rPr>
          <w:rFonts w:ascii="Courier" w:eastAsia="Courier" w:hAnsi="Courier" w:cs="Courier"/>
        </w:rPr>
        <w:t>:, -1]</w:t>
      </w:r>
    </w:p>
    <w:p w14:paraId="5B068C4C" w14:textId="77777777" w:rsidR="00100C51" w:rsidRDefault="00F52067">
      <w:pPr>
        <w:shd w:val="clear" w:color="auto" w:fill="ECF1F9"/>
        <w:ind w:firstLine="720"/>
        <w:rPr>
          <w:rFonts w:ascii="Courier" w:eastAsia="Courier" w:hAnsi="Courier" w:cs="Courier"/>
        </w:rPr>
      </w:pPr>
      <w:r>
        <w:rPr>
          <w:rFonts w:ascii="Courier" w:eastAsia="Courier" w:hAnsi="Courier" w:cs="Courier"/>
        </w:rPr>
        <w:t xml:space="preserve">        </w:t>
      </w:r>
    </w:p>
    <w:p w14:paraId="254124C4" w14:textId="77777777" w:rsidR="00100C51" w:rsidRDefault="00F52067">
      <w:pPr>
        <w:shd w:val="clear" w:color="auto" w:fill="ECF1F9"/>
        <w:ind w:firstLine="720"/>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return</w:t>
      </w:r>
      <w:proofErr w:type="gramEnd"/>
      <w:r>
        <w:rPr>
          <w:rFonts w:ascii="Courier" w:eastAsia="Courier" w:hAnsi="Courier" w:cs="Courier"/>
        </w:rPr>
        <w:t xml:space="preserve"> </w:t>
      </w:r>
      <w:proofErr w:type="spellStart"/>
      <w:r>
        <w:rPr>
          <w:rFonts w:ascii="Courier" w:eastAsia="Courier" w:hAnsi="Courier" w:cs="Courier"/>
        </w:rPr>
        <w:t>sigmoid_last</w:t>
      </w:r>
      <w:proofErr w:type="spellEnd"/>
      <w:r>
        <w:rPr>
          <w:rFonts w:ascii="Courier" w:eastAsia="Courier" w:hAnsi="Courier" w:cs="Courier"/>
        </w:rPr>
        <w:t>, h</w:t>
      </w:r>
    </w:p>
    <w:p w14:paraId="4F2C2EEC" w14:textId="77777777" w:rsidR="00100C51" w:rsidRDefault="00100C51">
      <w:pPr>
        <w:spacing w:line="276" w:lineRule="auto"/>
      </w:pPr>
    </w:p>
    <w:p w14:paraId="6D10E4A8" w14:textId="77777777" w:rsidR="00100C51" w:rsidRDefault="00F52067">
      <w:pPr>
        <w:spacing w:line="276" w:lineRule="auto"/>
      </w:pPr>
      <w:r>
        <w:lastRenderedPageBreak/>
        <w:t xml:space="preserve">We also define a function called </w:t>
      </w:r>
      <w:proofErr w:type="spellStart"/>
      <w:r>
        <w:rPr>
          <w:rFonts w:ascii="Courier" w:eastAsia="Courier" w:hAnsi="Courier" w:cs="Courier"/>
          <w:sz w:val="22"/>
          <w:szCs w:val="22"/>
          <w:shd w:val="clear" w:color="auto" w:fill="D5FC79"/>
        </w:rPr>
        <w:t>init_hidden</w:t>
      </w:r>
      <w:proofErr w:type="spellEnd"/>
      <w:r>
        <w:t xml:space="preserve"> which initializes our hidden layer with the dimensions of our batch size. This allows our model to train and predict on many sentences at once, rather than just training on one sentence at a time, if we so wish. Note that we define </w:t>
      </w:r>
      <w:r>
        <w:rPr>
          <w:rFonts w:ascii="Courier" w:eastAsia="Courier" w:hAnsi="Courier" w:cs="Courier"/>
          <w:sz w:val="22"/>
          <w:szCs w:val="22"/>
          <w:shd w:val="clear" w:color="auto" w:fill="D5FC79"/>
        </w:rPr>
        <w:t>device</w:t>
      </w:r>
      <w:r>
        <w:t xml:space="preserve"> as “</w:t>
      </w:r>
      <w:proofErr w:type="spellStart"/>
      <w:r>
        <w:rPr>
          <w:rFonts w:ascii="Courier" w:eastAsia="Courier" w:hAnsi="Courier" w:cs="Courier"/>
          <w:sz w:val="22"/>
          <w:szCs w:val="22"/>
          <w:shd w:val="clear" w:color="auto" w:fill="D5FC79"/>
        </w:rPr>
        <w:t>cpu</w:t>
      </w:r>
      <w:proofErr w:type="spellEnd"/>
      <w:r>
        <w:t xml:space="preserve">” here to run it on our local processor. However, it is possible to set this to a </w:t>
      </w:r>
      <w:proofErr w:type="spellStart"/>
      <w:r>
        <w:t>cuda</w:t>
      </w:r>
      <w:proofErr w:type="spellEnd"/>
      <w:r>
        <w:t xml:space="preserve">-enabled </w:t>
      </w:r>
      <w:proofErr w:type="gramStart"/>
      <w:r>
        <w:t>GPU  in</w:t>
      </w:r>
      <w:proofErr w:type="gramEnd"/>
      <w:r>
        <w:t xml:space="preserve"> order to train it on a GPU if you have one:</w:t>
      </w:r>
    </w:p>
    <w:p w14:paraId="3C20E177" w14:textId="77777777" w:rsidR="00100C51" w:rsidRDefault="00100C51">
      <w:pPr>
        <w:spacing w:line="276" w:lineRule="auto"/>
      </w:pPr>
    </w:p>
    <w:p w14:paraId="54766360" w14:textId="77777777" w:rsidR="00100C51" w:rsidRDefault="00F52067">
      <w:pPr>
        <w:pBdr>
          <w:top w:val="nil"/>
          <w:left w:val="nil"/>
          <w:bottom w:val="nil"/>
          <w:right w:val="nil"/>
          <w:between w:val="nil"/>
        </w:pBdr>
        <w:shd w:val="clear" w:color="auto" w:fill="ECF1F9"/>
        <w:ind w:firstLine="720"/>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def</w:t>
      </w:r>
      <w:proofErr w:type="spellEnd"/>
      <w:proofErr w:type="gramEnd"/>
      <w:r>
        <w:rPr>
          <w:rFonts w:ascii="Courier" w:eastAsia="Courier" w:hAnsi="Courier" w:cs="Courier"/>
        </w:rPr>
        <w:t xml:space="preserve"> </w:t>
      </w:r>
      <w:proofErr w:type="spellStart"/>
      <w:r>
        <w:rPr>
          <w:rFonts w:ascii="Courier" w:eastAsia="Courier" w:hAnsi="Courier" w:cs="Courier"/>
        </w:rPr>
        <w:t>init_hidden</w:t>
      </w:r>
      <w:proofErr w:type="spellEnd"/>
      <w:r>
        <w:rPr>
          <w:rFonts w:ascii="Courier" w:eastAsia="Courier" w:hAnsi="Courier" w:cs="Courier"/>
        </w:rPr>
        <w:t xml:space="preserve"> (self, </w:t>
      </w:r>
      <w:proofErr w:type="spellStart"/>
      <w:r>
        <w:rPr>
          <w:rFonts w:ascii="Courier" w:eastAsia="Courier" w:hAnsi="Courier" w:cs="Courier"/>
        </w:rPr>
        <w:t>batch_size</w:t>
      </w:r>
      <w:proofErr w:type="spellEnd"/>
      <w:r>
        <w:rPr>
          <w:rFonts w:ascii="Courier" w:eastAsia="Courier" w:hAnsi="Courier" w:cs="Courier"/>
        </w:rPr>
        <w:t>):</w:t>
      </w:r>
    </w:p>
    <w:p w14:paraId="5CCF4F36" w14:textId="77777777" w:rsidR="00100C51" w:rsidRDefault="00F52067">
      <w:pPr>
        <w:pBdr>
          <w:top w:val="nil"/>
          <w:left w:val="nil"/>
          <w:bottom w:val="nil"/>
          <w:right w:val="nil"/>
          <w:between w:val="nil"/>
        </w:pBdr>
        <w:shd w:val="clear" w:color="auto" w:fill="ECF1F9"/>
        <w:ind w:firstLine="720"/>
        <w:rPr>
          <w:rFonts w:ascii="Courier" w:eastAsia="Courier" w:hAnsi="Courier" w:cs="Courier"/>
        </w:rPr>
      </w:pPr>
      <w:r>
        <w:rPr>
          <w:rFonts w:ascii="Courier" w:eastAsia="Courier" w:hAnsi="Courier" w:cs="Courier"/>
        </w:rPr>
        <w:t xml:space="preserve">        </w:t>
      </w:r>
    </w:p>
    <w:p w14:paraId="181EB5B1" w14:textId="77777777" w:rsidR="00100C51" w:rsidRDefault="00F52067">
      <w:pPr>
        <w:pBdr>
          <w:top w:val="nil"/>
          <w:left w:val="nil"/>
          <w:bottom w:val="nil"/>
          <w:right w:val="nil"/>
          <w:between w:val="nil"/>
        </w:pBdr>
        <w:shd w:val="clear" w:color="auto" w:fill="ECF1F9"/>
        <w:ind w:firstLine="720"/>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device</w:t>
      </w:r>
      <w:proofErr w:type="gramEnd"/>
      <w:r>
        <w:rPr>
          <w:rFonts w:ascii="Courier" w:eastAsia="Courier" w:hAnsi="Courier" w:cs="Courier"/>
        </w:rPr>
        <w:t xml:space="preserve"> = "</w:t>
      </w:r>
      <w:proofErr w:type="spellStart"/>
      <w:r>
        <w:rPr>
          <w:rFonts w:ascii="Courier" w:eastAsia="Courier" w:hAnsi="Courier" w:cs="Courier"/>
        </w:rPr>
        <w:t>cpu</w:t>
      </w:r>
      <w:proofErr w:type="spellEnd"/>
      <w:r>
        <w:rPr>
          <w:rFonts w:ascii="Courier" w:eastAsia="Courier" w:hAnsi="Courier" w:cs="Courier"/>
        </w:rPr>
        <w:t>"</w:t>
      </w:r>
    </w:p>
    <w:p w14:paraId="6D2D106E" w14:textId="77777777" w:rsidR="00100C51" w:rsidRDefault="00F52067">
      <w:pPr>
        <w:pBdr>
          <w:top w:val="nil"/>
          <w:left w:val="nil"/>
          <w:bottom w:val="nil"/>
          <w:right w:val="nil"/>
          <w:between w:val="nil"/>
        </w:pBdr>
        <w:shd w:val="clear" w:color="auto" w:fill="ECF1F9"/>
        <w:ind w:firstLine="720"/>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weights</w:t>
      </w:r>
      <w:proofErr w:type="gramEnd"/>
      <w:r>
        <w:rPr>
          <w:rFonts w:ascii="Courier" w:eastAsia="Courier" w:hAnsi="Courier" w:cs="Courier"/>
        </w:rPr>
        <w:t xml:space="preserve"> = next(</w:t>
      </w:r>
      <w:proofErr w:type="spellStart"/>
      <w:r>
        <w:rPr>
          <w:rFonts w:ascii="Courier" w:eastAsia="Courier" w:hAnsi="Courier" w:cs="Courier"/>
        </w:rPr>
        <w:t>self.parameters</w:t>
      </w:r>
      <w:proofErr w:type="spellEnd"/>
      <w:r>
        <w:rPr>
          <w:rFonts w:ascii="Courier" w:eastAsia="Courier" w:hAnsi="Courier" w:cs="Courier"/>
        </w:rPr>
        <w:t>()).data</w:t>
      </w:r>
    </w:p>
    <w:p w14:paraId="74DC3096" w14:textId="77777777" w:rsidR="00100C51" w:rsidRDefault="00F52067">
      <w:pPr>
        <w:pBdr>
          <w:top w:val="nil"/>
          <w:left w:val="nil"/>
          <w:bottom w:val="nil"/>
          <w:right w:val="nil"/>
          <w:between w:val="nil"/>
        </w:pBdr>
        <w:shd w:val="clear" w:color="auto" w:fill="ECF1F9"/>
        <w:ind w:firstLine="720"/>
        <w:rPr>
          <w:rFonts w:ascii="Courier" w:eastAsia="Courier" w:hAnsi="Courier" w:cs="Courier"/>
        </w:rPr>
      </w:pPr>
      <w:r>
        <w:rPr>
          <w:rFonts w:ascii="Courier" w:eastAsia="Courier" w:hAnsi="Courier" w:cs="Courier"/>
        </w:rPr>
        <w:t xml:space="preserve">        h = (</w:t>
      </w:r>
      <w:proofErr w:type="spellStart"/>
      <w:proofErr w:type="gramStart"/>
      <w:r>
        <w:rPr>
          <w:rFonts w:ascii="Courier" w:eastAsia="Courier" w:hAnsi="Courier" w:cs="Courier"/>
        </w:rPr>
        <w:t>weights.new</w:t>
      </w:r>
      <w:proofErr w:type="spellEnd"/>
      <w:r>
        <w:rPr>
          <w:rFonts w:ascii="Courier" w:eastAsia="Courier" w:hAnsi="Courier" w:cs="Courier"/>
        </w:rPr>
        <w:t>(</w:t>
      </w:r>
      <w:proofErr w:type="spellStart"/>
      <w:proofErr w:type="gramEnd"/>
      <w:r>
        <w:rPr>
          <w:rFonts w:ascii="Courier" w:eastAsia="Courier" w:hAnsi="Courier" w:cs="Courier"/>
        </w:rPr>
        <w:t>self.n_layers</w:t>
      </w:r>
      <w:proofErr w:type="spellEnd"/>
      <w:r>
        <w:rPr>
          <w:rFonts w:ascii="Courier" w:eastAsia="Courier" w:hAnsi="Courier" w:cs="Courier"/>
        </w:rPr>
        <w:t xml:space="preserve">, </w:t>
      </w:r>
      <w:proofErr w:type="spellStart"/>
      <w:r>
        <w:rPr>
          <w:rFonts w:ascii="Courier" w:eastAsia="Courier" w:hAnsi="Courier" w:cs="Courier"/>
        </w:rPr>
        <w:t>batch_size</w:t>
      </w:r>
      <w:proofErr w:type="spellEnd"/>
      <w:r>
        <w:rPr>
          <w:rFonts w:ascii="Courier" w:eastAsia="Courier" w:hAnsi="Courier" w:cs="Courier"/>
        </w:rPr>
        <w:t xml:space="preserve">, </w:t>
      </w:r>
      <w:proofErr w:type="spellStart"/>
      <w:r>
        <w:rPr>
          <w:rFonts w:ascii="Courier" w:eastAsia="Courier" w:hAnsi="Courier" w:cs="Courier"/>
        </w:rPr>
        <w:t>self.n_hidden</w:t>
      </w:r>
      <w:proofErr w:type="spellEnd"/>
      <w:r>
        <w:rPr>
          <w:rFonts w:ascii="Courier" w:eastAsia="Courier" w:hAnsi="Courier" w:cs="Courier"/>
        </w:rPr>
        <w:t>).zero_().to(device),</w:t>
      </w:r>
    </w:p>
    <w:p w14:paraId="3E40E899" w14:textId="77777777" w:rsidR="00100C51" w:rsidRDefault="00F52067">
      <w:pPr>
        <w:pBdr>
          <w:top w:val="nil"/>
          <w:left w:val="nil"/>
          <w:bottom w:val="nil"/>
          <w:right w:val="nil"/>
          <w:between w:val="nil"/>
        </w:pBdr>
        <w:shd w:val="clear" w:color="auto" w:fill="ECF1F9"/>
        <w:ind w:firstLine="720"/>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weights.new</w:t>
      </w:r>
      <w:proofErr w:type="spellEnd"/>
      <w:r>
        <w:rPr>
          <w:rFonts w:ascii="Courier" w:eastAsia="Courier" w:hAnsi="Courier" w:cs="Courier"/>
        </w:rPr>
        <w:t>(</w:t>
      </w:r>
      <w:proofErr w:type="spellStart"/>
      <w:proofErr w:type="gramEnd"/>
      <w:r>
        <w:rPr>
          <w:rFonts w:ascii="Courier" w:eastAsia="Courier" w:hAnsi="Courier" w:cs="Courier"/>
        </w:rPr>
        <w:t>self.n_layers</w:t>
      </w:r>
      <w:proofErr w:type="spellEnd"/>
      <w:r>
        <w:rPr>
          <w:rFonts w:ascii="Courier" w:eastAsia="Courier" w:hAnsi="Courier" w:cs="Courier"/>
        </w:rPr>
        <w:t xml:space="preserve">, </w:t>
      </w:r>
      <w:proofErr w:type="spellStart"/>
      <w:r>
        <w:rPr>
          <w:rFonts w:ascii="Courier" w:eastAsia="Courier" w:hAnsi="Courier" w:cs="Courier"/>
        </w:rPr>
        <w:t>batch_size</w:t>
      </w:r>
      <w:proofErr w:type="spellEnd"/>
      <w:r>
        <w:rPr>
          <w:rFonts w:ascii="Courier" w:eastAsia="Courier" w:hAnsi="Courier" w:cs="Courier"/>
        </w:rPr>
        <w:t xml:space="preserve">, </w:t>
      </w:r>
      <w:proofErr w:type="spellStart"/>
      <w:r>
        <w:rPr>
          <w:rFonts w:ascii="Courier" w:eastAsia="Courier" w:hAnsi="Courier" w:cs="Courier"/>
        </w:rPr>
        <w:t>self.n_hidden</w:t>
      </w:r>
      <w:proofErr w:type="spellEnd"/>
      <w:r>
        <w:rPr>
          <w:rFonts w:ascii="Courier" w:eastAsia="Courier" w:hAnsi="Courier" w:cs="Courier"/>
        </w:rPr>
        <w:t>).zero_().to(device))</w:t>
      </w:r>
    </w:p>
    <w:p w14:paraId="5B280408" w14:textId="77777777" w:rsidR="00100C51" w:rsidRDefault="00F52067">
      <w:pPr>
        <w:pBdr>
          <w:top w:val="nil"/>
          <w:left w:val="nil"/>
          <w:bottom w:val="nil"/>
          <w:right w:val="nil"/>
          <w:between w:val="nil"/>
        </w:pBdr>
        <w:shd w:val="clear" w:color="auto" w:fill="ECF1F9"/>
        <w:ind w:firstLine="720"/>
        <w:rPr>
          <w:rFonts w:ascii="Courier" w:eastAsia="Courier" w:hAnsi="Courier" w:cs="Courier"/>
        </w:rPr>
      </w:pPr>
      <w:r>
        <w:rPr>
          <w:rFonts w:ascii="Courier" w:eastAsia="Courier" w:hAnsi="Courier" w:cs="Courier"/>
        </w:rPr>
        <w:t xml:space="preserve">        </w:t>
      </w:r>
    </w:p>
    <w:p w14:paraId="292F8791" w14:textId="77777777" w:rsidR="00100C51" w:rsidRDefault="00F52067">
      <w:pPr>
        <w:pBdr>
          <w:top w:val="nil"/>
          <w:left w:val="nil"/>
          <w:bottom w:val="nil"/>
          <w:right w:val="nil"/>
          <w:between w:val="nil"/>
        </w:pBdr>
        <w:shd w:val="clear" w:color="auto" w:fill="ECF1F9"/>
        <w:ind w:firstLine="720"/>
      </w:pPr>
      <w:r>
        <w:rPr>
          <w:rFonts w:ascii="Courier" w:eastAsia="Courier" w:hAnsi="Courier" w:cs="Courier"/>
        </w:rPr>
        <w:t xml:space="preserve">        </w:t>
      </w:r>
      <w:proofErr w:type="gramStart"/>
      <w:r>
        <w:rPr>
          <w:rFonts w:ascii="Courier" w:eastAsia="Courier" w:hAnsi="Courier" w:cs="Courier"/>
        </w:rPr>
        <w:t>return</w:t>
      </w:r>
      <w:proofErr w:type="gramEnd"/>
      <w:r>
        <w:rPr>
          <w:rFonts w:ascii="Courier" w:eastAsia="Courier" w:hAnsi="Courier" w:cs="Courier"/>
        </w:rPr>
        <w:t xml:space="preserve"> h</w:t>
      </w:r>
    </w:p>
    <w:p w14:paraId="1F70854B" w14:textId="77777777" w:rsidR="00100C51" w:rsidRDefault="00100C51">
      <w:pPr>
        <w:spacing w:line="276" w:lineRule="auto"/>
      </w:pPr>
    </w:p>
    <w:p w14:paraId="3AB649E4" w14:textId="77777777" w:rsidR="00100C51" w:rsidRDefault="00F52067">
      <w:pPr>
        <w:spacing w:line="276" w:lineRule="auto"/>
      </w:pPr>
      <w:r>
        <w:t xml:space="preserve">We then initialize our model by creating a new instance of the </w:t>
      </w:r>
      <w:proofErr w:type="spellStart"/>
      <w:r>
        <w:rPr>
          <w:rFonts w:ascii="Courier" w:eastAsia="Courier" w:hAnsi="Courier" w:cs="Courier"/>
          <w:sz w:val="22"/>
          <w:szCs w:val="22"/>
          <w:shd w:val="clear" w:color="auto" w:fill="D5FC79"/>
        </w:rPr>
        <w:t>SentimentLSTM</w:t>
      </w:r>
      <w:proofErr w:type="spellEnd"/>
      <w:r>
        <w:t xml:space="preserve"> class. We pass the size of our vocab, the size of our embeddings, the size of our hidden state as well as the output size and the number of layers in our LSTM:</w:t>
      </w:r>
    </w:p>
    <w:p w14:paraId="7E3D79C7" w14:textId="77777777" w:rsidR="00100C51" w:rsidRDefault="00100C51">
      <w:pPr>
        <w:spacing w:line="276" w:lineRule="auto"/>
      </w:pPr>
    </w:p>
    <w:p w14:paraId="1775D236"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n_vocab</w:t>
      </w:r>
      <w:proofErr w:type="spellEnd"/>
      <w:r>
        <w:rPr>
          <w:rFonts w:ascii="Courier" w:eastAsia="Courier" w:hAnsi="Courier" w:cs="Courier"/>
        </w:rPr>
        <w:t xml:space="preserve"> = </w:t>
      </w:r>
      <w:proofErr w:type="spellStart"/>
      <w:proofErr w:type="gramStart"/>
      <w:r>
        <w:rPr>
          <w:rFonts w:ascii="Courier" w:eastAsia="Courier" w:hAnsi="Courier" w:cs="Courier"/>
        </w:rPr>
        <w:t>len</w:t>
      </w:r>
      <w:proofErr w:type="spellEnd"/>
      <w:r>
        <w:rPr>
          <w:rFonts w:ascii="Courier" w:eastAsia="Courier" w:hAnsi="Courier" w:cs="Courier"/>
        </w:rPr>
        <w:t>(</w:t>
      </w:r>
      <w:proofErr w:type="spellStart"/>
      <w:proofErr w:type="gramEnd"/>
      <w:r>
        <w:rPr>
          <w:rFonts w:ascii="Courier" w:eastAsia="Courier" w:hAnsi="Courier" w:cs="Courier"/>
        </w:rPr>
        <w:t>word_to_int_dict</w:t>
      </w:r>
      <w:proofErr w:type="spellEnd"/>
      <w:r>
        <w:rPr>
          <w:rFonts w:ascii="Courier" w:eastAsia="Courier" w:hAnsi="Courier" w:cs="Courier"/>
        </w:rPr>
        <w:t>)</w:t>
      </w:r>
    </w:p>
    <w:p w14:paraId="1E0E3278"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n_embed</w:t>
      </w:r>
      <w:proofErr w:type="spellEnd"/>
      <w:r>
        <w:rPr>
          <w:rFonts w:ascii="Courier" w:eastAsia="Courier" w:hAnsi="Courier" w:cs="Courier"/>
        </w:rPr>
        <w:t xml:space="preserve"> = 50</w:t>
      </w:r>
    </w:p>
    <w:p w14:paraId="21B2D8B2"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n_hidden</w:t>
      </w:r>
      <w:proofErr w:type="spellEnd"/>
      <w:r>
        <w:rPr>
          <w:rFonts w:ascii="Courier" w:eastAsia="Courier" w:hAnsi="Courier" w:cs="Courier"/>
        </w:rPr>
        <w:t xml:space="preserve"> = 100</w:t>
      </w:r>
    </w:p>
    <w:p w14:paraId="652FF9DB"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n_output</w:t>
      </w:r>
      <w:proofErr w:type="spellEnd"/>
      <w:r>
        <w:rPr>
          <w:rFonts w:ascii="Courier" w:eastAsia="Courier" w:hAnsi="Courier" w:cs="Courier"/>
        </w:rPr>
        <w:t xml:space="preserve"> = 1</w:t>
      </w:r>
    </w:p>
    <w:p w14:paraId="7C91348D"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n_layers</w:t>
      </w:r>
      <w:proofErr w:type="spellEnd"/>
      <w:r>
        <w:rPr>
          <w:rFonts w:ascii="Courier" w:eastAsia="Courier" w:hAnsi="Courier" w:cs="Courier"/>
        </w:rPr>
        <w:t xml:space="preserve"> = 2</w:t>
      </w:r>
    </w:p>
    <w:p w14:paraId="6999F7F0" w14:textId="77777777" w:rsidR="00100C51" w:rsidRDefault="00100C51">
      <w:pPr>
        <w:pBdr>
          <w:top w:val="nil"/>
          <w:left w:val="nil"/>
          <w:bottom w:val="nil"/>
          <w:right w:val="nil"/>
          <w:between w:val="nil"/>
        </w:pBdr>
        <w:shd w:val="clear" w:color="auto" w:fill="ECF1F9"/>
        <w:ind w:firstLine="720"/>
        <w:rPr>
          <w:rFonts w:ascii="Courier" w:eastAsia="Courier" w:hAnsi="Courier" w:cs="Courier"/>
        </w:rPr>
      </w:pPr>
    </w:p>
    <w:p w14:paraId="52C98F9F" w14:textId="77777777" w:rsidR="00100C51" w:rsidRDefault="00F52067">
      <w:pPr>
        <w:pBdr>
          <w:top w:val="nil"/>
          <w:left w:val="nil"/>
          <w:bottom w:val="nil"/>
          <w:right w:val="nil"/>
          <w:between w:val="nil"/>
        </w:pBdr>
        <w:shd w:val="clear" w:color="auto" w:fill="ECF1F9"/>
      </w:pPr>
      <w:proofErr w:type="gramStart"/>
      <w:r>
        <w:rPr>
          <w:rFonts w:ascii="Courier" w:eastAsia="Courier" w:hAnsi="Courier" w:cs="Courier"/>
        </w:rPr>
        <w:t>net</w:t>
      </w:r>
      <w:proofErr w:type="gramEnd"/>
      <w:r>
        <w:rPr>
          <w:rFonts w:ascii="Courier" w:eastAsia="Courier" w:hAnsi="Courier" w:cs="Courier"/>
        </w:rPr>
        <w:t xml:space="preserve"> = </w:t>
      </w:r>
      <w:proofErr w:type="spellStart"/>
      <w:r>
        <w:rPr>
          <w:rFonts w:ascii="Courier" w:eastAsia="Courier" w:hAnsi="Courier" w:cs="Courier"/>
        </w:rPr>
        <w:t>SentimentLSTM</w:t>
      </w:r>
      <w:proofErr w:type="spellEnd"/>
      <w:r>
        <w:rPr>
          <w:rFonts w:ascii="Courier" w:eastAsia="Courier" w:hAnsi="Courier" w:cs="Courier"/>
        </w:rPr>
        <w:t>(</w:t>
      </w:r>
      <w:proofErr w:type="spellStart"/>
      <w:r>
        <w:rPr>
          <w:rFonts w:ascii="Courier" w:eastAsia="Courier" w:hAnsi="Courier" w:cs="Courier"/>
        </w:rPr>
        <w:t>n_vocab</w:t>
      </w:r>
      <w:proofErr w:type="spellEnd"/>
      <w:r>
        <w:rPr>
          <w:rFonts w:ascii="Courier" w:eastAsia="Courier" w:hAnsi="Courier" w:cs="Courier"/>
        </w:rPr>
        <w:t xml:space="preserve">, </w:t>
      </w:r>
      <w:proofErr w:type="spellStart"/>
      <w:r>
        <w:rPr>
          <w:rFonts w:ascii="Courier" w:eastAsia="Courier" w:hAnsi="Courier" w:cs="Courier"/>
        </w:rPr>
        <w:t>n_embed</w:t>
      </w:r>
      <w:proofErr w:type="spellEnd"/>
      <w:r>
        <w:rPr>
          <w:rFonts w:ascii="Courier" w:eastAsia="Courier" w:hAnsi="Courier" w:cs="Courier"/>
        </w:rPr>
        <w:t xml:space="preserve">, </w:t>
      </w:r>
      <w:proofErr w:type="spellStart"/>
      <w:r>
        <w:rPr>
          <w:rFonts w:ascii="Courier" w:eastAsia="Courier" w:hAnsi="Courier" w:cs="Courier"/>
        </w:rPr>
        <w:t>n_hidden</w:t>
      </w:r>
      <w:proofErr w:type="spellEnd"/>
      <w:r>
        <w:rPr>
          <w:rFonts w:ascii="Courier" w:eastAsia="Courier" w:hAnsi="Courier" w:cs="Courier"/>
        </w:rPr>
        <w:t xml:space="preserve">, </w:t>
      </w:r>
      <w:proofErr w:type="spellStart"/>
      <w:r>
        <w:rPr>
          <w:rFonts w:ascii="Courier" w:eastAsia="Courier" w:hAnsi="Courier" w:cs="Courier"/>
        </w:rPr>
        <w:t>n_output</w:t>
      </w:r>
      <w:proofErr w:type="spellEnd"/>
      <w:r>
        <w:rPr>
          <w:rFonts w:ascii="Courier" w:eastAsia="Courier" w:hAnsi="Courier" w:cs="Courier"/>
        </w:rPr>
        <w:t xml:space="preserve">, </w:t>
      </w:r>
      <w:proofErr w:type="spellStart"/>
      <w:r>
        <w:rPr>
          <w:rFonts w:ascii="Courier" w:eastAsia="Courier" w:hAnsi="Courier" w:cs="Courier"/>
        </w:rPr>
        <w:t>n_layers</w:t>
      </w:r>
      <w:proofErr w:type="spellEnd"/>
      <w:r>
        <w:rPr>
          <w:rFonts w:ascii="Courier" w:eastAsia="Courier" w:hAnsi="Courier" w:cs="Courier"/>
        </w:rPr>
        <w:t>)</w:t>
      </w:r>
    </w:p>
    <w:p w14:paraId="1997B403" w14:textId="77777777" w:rsidR="00100C51" w:rsidRDefault="00100C51">
      <w:pPr>
        <w:spacing w:line="276" w:lineRule="auto"/>
      </w:pPr>
    </w:p>
    <w:p w14:paraId="6BE1841F" w14:textId="77777777" w:rsidR="00100C51" w:rsidRDefault="00F52067">
      <w:pPr>
        <w:spacing w:line="276" w:lineRule="auto"/>
      </w:pPr>
      <w:r>
        <w:t>Now that we have defined our model architecture fully, it’s time to begin training our model.</w:t>
      </w:r>
    </w:p>
    <w:p w14:paraId="45967978" w14:textId="77777777" w:rsidR="00100C51" w:rsidRDefault="00F52067">
      <w:pPr>
        <w:keepNext/>
        <w:keepLines/>
        <w:spacing w:before="280" w:line="259" w:lineRule="auto"/>
      </w:pPr>
      <w:r>
        <w:t>Training the model</w:t>
      </w:r>
    </w:p>
    <w:p w14:paraId="38BED320" w14:textId="77777777" w:rsidR="00100C51" w:rsidRDefault="00F52067">
      <w:pPr>
        <w:spacing w:line="276" w:lineRule="auto"/>
      </w:pPr>
      <w:r>
        <w:t xml:space="preserve">To train our </w:t>
      </w:r>
      <w:commentRangeStart w:id="16"/>
      <w:r>
        <w:t>model</w:t>
      </w:r>
      <w:commentRangeEnd w:id="16"/>
      <w:r w:rsidR="00732B41">
        <w:rPr>
          <w:rStyle w:val="CommentReference"/>
        </w:rPr>
        <w:commentReference w:id="16"/>
      </w:r>
      <w:r>
        <w:t>, we must first define our datasets. We will train out model using a training set of data, evaluate our trained model at each step on a validation set and then finally measure our model’s final performance using an unseen test set of data. The reason we use a test set separate from our validation training is because we may wish to fine tune our model hyperparameters based on the loss against the validation set. If we do this, we may end up picking the hyperparameters that are optimal in performance only for that particular validation set of data. We evaluate a final time against an unseen test set to make sure our model generalizes well to data it hasn’t seen before at any part of the training loop.</w:t>
      </w:r>
    </w:p>
    <w:p w14:paraId="0BB646FF" w14:textId="77777777" w:rsidR="00100C51" w:rsidRDefault="00100C51">
      <w:pPr>
        <w:spacing w:line="276" w:lineRule="auto"/>
      </w:pPr>
    </w:p>
    <w:p w14:paraId="6ACE6C57" w14:textId="77777777" w:rsidR="00100C51" w:rsidRDefault="00F52067">
      <w:pPr>
        <w:spacing w:line="276" w:lineRule="auto"/>
      </w:pPr>
      <w:r>
        <w:t>We have already defined our model inputs (</w:t>
      </w:r>
      <w:hyperlink r:id="rId82">
        <w:r>
          <w:rPr>
            <w:noProof/>
            <w:lang w:val="en-US"/>
          </w:rPr>
          <w:drawing>
            <wp:inline distT="19050" distB="19050" distL="19050" distR="19050" wp14:anchorId="76D0CC38" wp14:editId="433775D5">
              <wp:extent cx="114300" cy="88900"/>
              <wp:effectExtent l="0" t="0" r="0" b="0"/>
              <wp:docPr id="3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3"/>
                      <a:srcRect/>
                      <a:stretch>
                        <a:fillRect/>
                      </a:stretch>
                    </pic:blipFill>
                    <pic:spPr>
                      <a:xfrm>
                        <a:off x="0" y="0"/>
                        <a:ext cx="114300" cy="88900"/>
                      </a:xfrm>
                      <a:prstGeom prst="rect">
                        <a:avLst/>
                      </a:prstGeom>
                      <a:ln/>
                    </pic:spPr>
                  </pic:pic>
                </a:graphicData>
              </a:graphic>
            </wp:inline>
          </w:drawing>
        </w:r>
      </w:hyperlink>
      <w:r>
        <w:t xml:space="preserve">) as </w:t>
      </w:r>
      <w:proofErr w:type="spellStart"/>
      <w:r>
        <w:rPr>
          <w:rFonts w:ascii="Courier" w:eastAsia="Courier" w:hAnsi="Courier" w:cs="Courier"/>
          <w:sz w:val="22"/>
          <w:szCs w:val="22"/>
          <w:shd w:val="clear" w:color="auto" w:fill="D5FC79"/>
        </w:rPr>
        <w:t>encoded_sentences</w:t>
      </w:r>
      <w:proofErr w:type="spellEnd"/>
      <w:r>
        <w:t xml:space="preserve">, but we must also define our model output ( </w:t>
      </w:r>
      <w:hyperlink r:id="rId84">
        <w:r>
          <w:rPr>
            <w:noProof/>
            <w:lang w:val="en-US"/>
          </w:rPr>
          <w:drawing>
            <wp:inline distT="19050" distB="19050" distL="19050" distR="19050" wp14:anchorId="41B03F06" wp14:editId="216EB06F">
              <wp:extent cx="63500" cy="88900"/>
              <wp:effectExtent l="0" t="0" r="0" b="0"/>
              <wp:docPr id="3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5"/>
                      <a:srcRect/>
                      <a:stretch>
                        <a:fillRect/>
                      </a:stretch>
                    </pic:blipFill>
                    <pic:spPr>
                      <a:xfrm>
                        <a:off x="0" y="0"/>
                        <a:ext cx="63500" cy="88900"/>
                      </a:xfrm>
                      <a:prstGeom prst="rect">
                        <a:avLst/>
                      </a:prstGeom>
                      <a:ln/>
                    </pic:spPr>
                  </pic:pic>
                </a:graphicData>
              </a:graphic>
            </wp:inline>
          </w:drawing>
        </w:r>
      </w:hyperlink>
      <w:r>
        <w:t>). We do this simply as:</w:t>
      </w:r>
    </w:p>
    <w:p w14:paraId="0C1F3F4B" w14:textId="77777777" w:rsidR="00100C51" w:rsidRDefault="00100C51">
      <w:pPr>
        <w:spacing w:line="276" w:lineRule="auto"/>
      </w:pPr>
    </w:p>
    <w:p w14:paraId="25CBD320"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labels</w:t>
      </w:r>
      <w:proofErr w:type="gramEnd"/>
      <w:r>
        <w:rPr>
          <w:rFonts w:ascii="Courier" w:eastAsia="Courier" w:hAnsi="Courier" w:cs="Courier"/>
        </w:rPr>
        <w:t xml:space="preserve"> = np.array([int(x) for x in data['Sentiment'].values])</w:t>
      </w:r>
    </w:p>
    <w:p w14:paraId="176F32EB" w14:textId="77777777" w:rsidR="00100C51" w:rsidRDefault="00100C51">
      <w:pPr>
        <w:spacing w:line="276" w:lineRule="auto"/>
      </w:pPr>
    </w:p>
    <w:p w14:paraId="20010F01" w14:textId="77777777" w:rsidR="00100C51" w:rsidRDefault="00F52067">
      <w:pPr>
        <w:spacing w:line="276" w:lineRule="auto"/>
      </w:pPr>
      <w:r>
        <w:lastRenderedPageBreak/>
        <w:t>Next, we define our training and validation ratios. In this case, we will train our model on 80% of the data, validate on a further 10% of the data and finally test on the remaining 10% of the data:</w:t>
      </w:r>
    </w:p>
    <w:p w14:paraId="63A96497" w14:textId="77777777" w:rsidR="00100C51" w:rsidRDefault="00100C51">
      <w:pPr>
        <w:spacing w:line="276" w:lineRule="auto"/>
      </w:pPr>
    </w:p>
    <w:p w14:paraId="7484DCC7"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train_ratio</w:t>
      </w:r>
      <w:proofErr w:type="spellEnd"/>
      <w:r>
        <w:rPr>
          <w:rFonts w:ascii="Courier" w:eastAsia="Courier" w:hAnsi="Courier" w:cs="Courier"/>
        </w:rPr>
        <w:t xml:space="preserve"> = 0.8</w:t>
      </w:r>
    </w:p>
    <w:p w14:paraId="2816BC06" w14:textId="77777777" w:rsidR="00100C51" w:rsidRDefault="00F52067">
      <w:pPr>
        <w:pBdr>
          <w:top w:val="nil"/>
          <w:left w:val="nil"/>
          <w:bottom w:val="nil"/>
          <w:right w:val="nil"/>
          <w:between w:val="nil"/>
        </w:pBdr>
        <w:shd w:val="clear" w:color="auto" w:fill="ECF1F9"/>
      </w:pPr>
      <w:proofErr w:type="spellStart"/>
      <w:r>
        <w:rPr>
          <w:rFonts w:ascii="Courier" w:eastAsia="Courier" w:hAnsi="Courier" w:cs="Courier"/>
        </w:rPr>
        <w:t>valid_ratio</w:t>
      </w:r>
      <w:proofErr w:type="spellEnd"/>
      <w:r>
        <w:rPr>
          <w:rFonts w:ascii="Courier" w:eastAsia="Courier" w:hAnsi="Courier" w:cs="Courier"/>
        </w:rPr>
        <w:t xml:space="preserve"> = (1 - </w:t>
      </w:r>
      <w:proofErr w:type="spellStart"/>
      <w:r>
        <w:rPr>
          <w:rFonts w:ascii="Courier" w:eastAsia="Courier" w:hAnsi="Courier" w:cs="Courier"/>
        </w:rPr>
        <w:t>train_ratio</w:t>
      </w:r>
      <w:proofErr w:type="spellEnd"/>
      <w:r>
        <w:rPr>
          <w:rFonts w:ascii="Courier" w:eastAsia="Courier" w:hAnsi="Courier" w:cs="Courier"/>
        </w:rPr>
        <w:t>)/2</w:t>
      </w:r>
    </w:p>
    <w:p w14:paraId="0B38043B" w14:textId="77777777" w:rsidR="00100C51" w:rsidRDefault="00100C51">
      <w:pPr>
        <w:spacing w:line="276" w:lineRule="auto"/>
      </w:pPr>
    </w:p>
    <w:p w14:paraId="7F06FAEF" w14:textId="77777777" w:rsidR="00100C51" w:rsidRDefault="00F52067">
      <w:pPr>
        <w:spacing w:line="276" w:lineRule="auto"/>
      </w:pPr>
      <w:r>
        <w:t>We then use these ratios to slice our data and transform them into Tensors and then Tensor Datasets:</w:t>
      </w:r>
    </w:p>
    <w:p w14:paraId="49D5A92C" w14:textId="77777777" w:rsidR="00100C51" w:rsidRDefault="00100C51">
      <w:pPr>
        <w:spacing w:line="276" w:lineRule="auto"/>
      </w:pPr>
    </w:p>
    <w:p w14:paraId="24C7CAB0"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total</w:t>
      </w:r>
      <w:proofErr w:type="gramEnd"/>
      <w:r>
        <w:rPr>
          <w:rFonts w:ascii="Courier" w:eastAsia="Courier" w:hAnsi="Courier" w:cs="Courier"/>
        </w:rPr>
        <w:t xml:space="preserve"> = </w:t>
      </w:r>
      <w:proofErr w:type="spellStart"/>
      <w:r>
        <w:rPr>
          <w:rFonts w:ascii="Courier" w:eastAsia="Courier" w:hAnsi="Courier" w:cs="Courier"/>
        </w:rPr>
        <w:t>len</w:t>
      </w:r>
      <w:proofErr w:type="spellEnd"/>
      <w:r>
        <w:rPr>
          <w:rFonts w:ascii="Courier" w:eastAsia="Courier" w:hAnsi="Courier" w:cs="Courier"/>
        </w:rPr>
        <w:t>(</w:t>
      </w:r>
      <w:proofErr w:type="spellStart"/>
      <w:r>
        <w:rPr>
          <w:rFonts w:ascii="Courier" w:eastAsia="Courier" w:hAnsi="Courier" w:cs="Courier"/>
        </w:rPr>
        <w:t>encoded_sentences</w:t>
      </w:r>
      <w:proofErr w:type="spellEnd"/>
      <w:r>
        <w:rPr>
          <w:rFonts w:ascii="Courier" w:eastAsia="Courier" w:hAnsi="Courier" w:cs="Courier"/>
        </w:rPr>
        <w:t>)</w:t>
      </w:r>
    </w:p>
    <w:p w14:paraId="1FB78347"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train_cutoff</w:t>
      </w:r>
      <w:proofErr w:type="spellEnd"/>
      <w:r>
        <w:rPr>
          <w:rFonts w:ascii="Courier" w:eastAsia="Courier" w:hAnsi="Courier" w:cs="Courier"/>
        </w:rPr>
        <w:t xml:space="preserve"> = </w:t>
      </w:r>
      <w:proofErr w:type="spellStart"/>
      <w:proofErr w:type="gramStart"/>
      <w:r>
        <w:rPr>
          <w:rFonts w:ascii="Courier" w:eastAsia="Courier" w:hAnsi="Courier" w:cs="Courier"/>
        </w:rPr>
        <w:t>int</w:t>
      </w:r>
      <w:proofErr w:type="spellEnd"/>
      <w:r>
        <w:rPr>
          <w:rFonts w:ascii="Courier" w:eastAsia="Courier" w:hAnsi="Courier" w:cs="Courier"/>
        </w:rPr>
        <w:t>(</w:t>
      </w:r>
      <w:proofErr w:type="gramEnd"/>
      <w:r>
        <w:rPr>
          <w:rFonts w:ascii="Courier" w:eastAsia="Courier" w:hAnsi="Courier" w:cs="Courier"/>
        </w:rPr>
        <w:t xml:space="preserve">total * </w:t>
      </w:r>
      <w:proofErr w:type="spellStart"/>
      <w:r>
        <w:rPr>
          <w:rFonts w:ascii="Courier" w:eastAsia="Courier" w:hAnsi="Courier" w:cs="Courier"/>
        </w:rPr>
        <w:t>train_ratio</w:t>
      </w:r>
      <w:proofErr w:type="spellEnd"/>
      <w:r>
        <w:rPr>
          <w:rFonts w:ascii="Courier" w:eastAsia="Courier" w:hAnsi="Courier" w:cs="Courier"/>
        </w:rPr>
        <w:t>)</w:t>
      </w:r>
    </w:p>
    <w:p w14:paraId="5E33FD41"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valid_cutoff</w:t>
      </w:r>
      <w:proofErr w:type="spellEnd"/>
      <w:r>
        <w:rPr>
          <w:rFonts w:ascii="Courier" w:eastAsia="Courier" w:hAnsi="Courier" w:cs="Courier"/>
        </w:rPr>
        <w:t xml:space="preserve"> = </w:t>
      </w:r>
      <w:proofErr w:type="spellStart"/>
      <w:proofErr w:type="gramStart"/>
      <w:r>
        <w:rPr>
          <w:rFonts w:ascii="Courier" w:eastAsia="Courier" w:hAnsi="Courier" w:cs="Courier"/>
        </w:rPr>
        <w:t>int</w:t>
      </w:r>
      <w:proofErr w:type="spellEnd"/>
      <w:r>
        <w:rPr>
          <w:rFonts w:ascii="Courier" w:eastAsia="Courier" w:hAnsi="Courier" w:cs="Courier"/>
        </w:rPr>
        <w:t>(</w:t>
      </w:r>
      <w:proofErr w:type="gramEnd"/>
      <w:r>
        <w:rPr>
          <w:rFonts w:ascii="Courier" w:eastAsia="Courier" w:hAnsi="Courier" w:cs="Courier"/>
        </w:rPr>
        <w:t xml:space="preserve">total * (1 - </w:t>
      </w:r>
      <w:proofErr w:type="spellStart"/>
      <w:r>
        <w:rPr>
          <w:rFonts w:ascii="Courier" w:eastAsia="Courier" w:hAnsi="Courier" w:cs="Courier"/>
        </w:rPr>
        <w:t>valid_ratio</w:t>
      </w:r>
      <w:proofErr w:type="spellEnd"/>
      <w:r>
        <w:rPr>
          <w:rFonts w:ascii="Courier" w:eastAsia="Courier" w:hAnsi="Courier" w:cs="Courier"/>
        </w:rPr>
        <w:t>))</w:t>
      </w:r>
    </w:p>
    <w:p w14:paraId="0B8784E0" w14:textId="77777777" w:rsidR="00100C51" w:rsidRDefault="00100C51">
      <w:pPr>
        <w:pBdr>
          <w:top w:val="nil"/>
          <w:left w:val="nil"/>
          <w:bottom w:val="nil"/>
          <w:right w:val="nil"/>
          <w:between w:val="nil"/>
        </w:pBdr>
        <w:shd w:val="clear" w:color="auto" w:fill="ECF1F9"/>
        <w:rPr>
          <w:rFonts w:ascii="Courier" w:eastAsia="Courier" w:hAnsi="Courier" w:cs="Courier"/>
        </w:rPr>
      </w:pPr>
    </w:p>
    <w:p w14:paraId="69014C2E"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train_x</w:t>
      </w:r>
      <w:proofErr w:type="spellEnd"/>
      <w:r>
        <w:rPr>
          <w:rFonts w:ascii="Courier" w:eastAsia="Courier" w:hAnsi="Courier" w:cs="Courier"/>
        </w:rPr>
        <w:t xml:space="preserve">, </w:t>
      </w:r>
      <w:proofErr w:type="spellStart"/>
      <w:r>
        <w:rPr>
          <w:rFonts w:ascii="Courier" w:eastAsia="Courier" w:hAnsi="Courier" w:cs="Courier"/>
        </w:rPr>
        <w:t>train_y</w:t>
      </w:r>
      <w:proofErr w:type="spellEnd"/>
      <w:r>
        <w:rPr>
          <w:rFonts w:ascii="Courier" w:eastAsia="Courier" w:hAnsi="Courier" w:cs="Courier"/>
        </w:rPr>
        <w:t xml:space="preserve"> = </w:t>
      </w:r>
      <w:proofErr w:type="spellStart"/>
      <w:proofErr w:type="gramStart"/>
      <w:r>
        <w:rPr>
          <w:rFonts w:ascii="Courier" w:eastAsia="Courier" w:hAnsi="Courier" w:cs="Courier"/>
        </w:rPr>
        <w:t>torch.Tensor</w:t>
      </w:r>
      <w:proofErr w:type="spellEnd"/>
      <w:r>
        <w:rPr>
          <w:rFonts w:ascii="Courier" w:eastAsia="Courier" w:hAnsi="Courier" w:cs="Courier"/>
        </w:rPr>
        <w:t>(</w:t>
      </w:r>
      <w:proofErr w:type="spellStart"/>
      <w:proofErr w:type="gramEnd"/>
      <w:r>
        <w:rPr>
          <w:rFonts w:ascii="Courier" w:eastAsia="Courier" w:hAnsi="Courier" w:cs="Courier"/>
        </w:rPr>
        <w:t>encoded_sentences</w:t>
      </w:r>
      <w:proofErr w:type="spellEnd"/>
      <w:r>
        <w:rPr>
          <w:rFonts w:ascii="Courier" w:eastAsia="Courier" w:hAnsi="Courier" w:cs="Courier"/>
        </w:rPr>
        <w:t>[:</w:t>
      </w:r>
      <w:proofErr w:type="spellStart"/>
      <w:r>
        <w:rPr>
          <w:rFonts w:ascii="Courier" w:eastAsia="Courier" w:hAnsi="Courier" w:cs="Courier"/>
        </w:rPr>
        <w:t>train_cutoff</w:t>
      </w:r>
      <w:proofErr w:type="spellEnd"/>
      <w:r>
        <w:rPr>
          <w:rFonts w:ascii="Courier" w:eastAsia="Courier" w:hAnsi="Courier" w:cs="Courier"/>
        </w:rPr>
        <w:t xml:space="preserve">]).long(), </w:t>
      </w:r>
      <w:proofErr w:type="spellStart"/>
      <w:r>
        <w:rPr>
          <w:rFonts w:ascii="Courier" w:eastAsia="Courier" w:hAnsi="Courier" w:cs="Courier"/>
        </w:rPr>
        <w:t>torch.Tensor</w:t>
      </w:r>
      <w:proofErr w:type="spellEnd"/>
      <w:r>
        <w:rPr>
          <w:rFonts w:ascii="Courier" w:eastAsia="Courier" w:hAnsi="Courier" w:cs="Courier"/>
        </w:rPr>
        <w:t>(labels[:</w:t>
      </w:r>
      <w:proofErr w:type="spellStart"/>
      <w:r>
        <w:rPr>
          <w:rFonts w:ascii="Courier" w:eastAsia="Courier" w:hAnsi="Courier" w:cs="Courier"/>
        </w:rPr>
        <w:t>train_cutoff</w:t>
      </w:r>
      <w:proofErr w:type="spellEnd"/>
      <w:r>
        <w:rPr>
          <w:rFonts w:ascii="Courier" w:eastAsia="Courier" w:hAnsi="Courier" w:cs="Courier"/>
        </w:rPr>
        <w:t>]).long()</w:t>
      </w:r>
    </w:p>
    <w:p w14:paraId="71D47380"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valid_x</w:t>
      </w:r>
      <w:proofErr w:type="spellEnd"/>
      <w:r>
        <w:rPr>
          <w:rFonts w:ascii="Courier" w:eastAsia="Courier" w:hAnsi="Courier" w:cs="Courier"/>
        </w:rPr>
        <w:t xml:space="preserve">, </w:t>
      </w:r>
      <w:proofErr w:type="spellStart"/>
      <w:r>
        <w:rPr>
          <w:rFonts w:ascii="Courier" w:eastAsia="Courier" w:hAnsi="Courier" w:cs="Courier"/>
        </w:rPr>
        <w:t>valid_y</w:t>
      </w:r>
      <w:proofErr w:type="spellEnd"/>
      <w:r>
        <w:rPr>
          <w:rFonts w:ascii="Courier" w:eastAsia="Courier" w:hAnsi="Courier" w:cs="Courier"/>
        </w:rPr>
        <w:t xml:space="preserve"> = </w:t>
      </w:r>
      <w:proofErr w:type="spellStart"/>
      <w:proofErr w:type="gramStart"/>
      <w:r>
        <w:rPr>
          <w:rFonts w:ascii="Courier" w:eastAsia="Courier" w:hAnsi="Courier" w:cs="Courier"/>
        </w:rPr>
        <w:t>torch.Tensor</w:t>
      </w:r>
      <w:proofErr w:type="spellEnd"/>
      <w:r>
        <w:rPr>
          <w:rFonts w:ascii="Courier" w:eastAsia="Courier" w:hAnsi="Courier" w:cs="Courier"/>
        </w:rPr>
        <w:t>(</w:t>
      </w:r>
      <w:proofErr w:type="spellStart"/>
      <w:proofErr w:type="gramEnd"/>
      <w:r>
        <w:rPr>
          <w:rFonts w:ascii="Courier" w:eastAsia="Courier" w:hAnsi="Courier" w:cs="Courier"/>
        </w:rPr>
        <w:t>encoded_sentences</w:t>
      </w:r>
      <w:proofErr w:type="spellEnd"/>
      <w:r>
        <w:rPr>
          <w:rFonts w:ascii="Courier" w:eastAsia="Courier" w:hAnsi="Courier" w:cs="Courier"/>
        </w:rPr>
        <w:t>[</w:t>
      </w:r>
      <w:proofErr w:type="spellStart"/>
      <w:r>
        <w:rPr>
          <w:rFonts w:ascii="Courier" w:eastAsia="Courier" w:hAnsi="Courier" w:cs="Courier"/>
        </w:rPr>
        <w:t>train_cutoff</w:t>
      </w:r>
      <w:proofErr w:type="spellEnd"/>
      <w:r>
        <w:rPr>
          <w:rFonts w:ascii="Courier" w:eastAsia="Courier" w:hAnsi="Courier" w:cs="Courier"/>
        </w:rPr>
        <w:t xml:space="preserve"> : </w:t>
      </w:r>
      <w:proofErr w:type="spellStart"/>
      <w:r>
        <w:rPr>
          <w:rFonts w:ascii="Courier" w:eastAsia="Courier" w:hAnsi="Courier" w:cs="Courier"/>
        </w:rPr>
        <w:t>valid_cutoff</w:t>
      </w:r>
      <w:proofErr w:type="spellEnd"/>
      <w:r>
        <w:rPr>
          <w:rFonts w:ascii="Courier" w:eastAsia="Courier" w:hAnsi="Courier" w:cs="Courier"/>
        </w:rPr>
        <w:t xml:space="preserve">]).long(), </w:t>
      </w:r>
      <w:proofErr w:type="spellStart"/>
      <w:r>
        <w:rPr>
          <w:rFonts w:ascii="Courier" w:eastAsia="Courier" w:hAnsi="Courier" w:cs="Courier"/>
        </w:rPr>
        <w:t>torch.Tensor</w:t>
      </w:r>
      <w:proofErr w:type="spellEnd"/>
      <w:r>
        <w:rPr>
          <w:rFonts w:ascii="Courier" w:eastAsia="Courier" w:hAnsi="Courier" w:cs="Courier"/>
        </w:rPr>
        <w:t>(labels[</w:t>
      </w:r>
      <w:proofErr w:type="spellStart"/>
      <w:r>
        <w:rPr>
          <w:rFonts w:ascii="Courier" w:eastAsia="Courier" w:hAnsi="Courier" w:cs="Courier"/>
        </w:rPr>
        <w:t>train_cutoff</w:t>
      </w:r>
      <w:proofErr w:type="spellEnd"/>
      <w:r>
        <w:rPr>
          <w:rFonts w:ascii="Courier" w:eastAsia="Courier" w:hAnsi="Courier" w:cs="Courier"/>
        </w:rPr>
        <w:t xml:space="preserve"> : </w:t>
      </w:r>
      <w:proofErr w:type="spellStart"/>
      <w:r>
        <w:rPr>
          <w:rFonts w:ascii="Courier" w:eastAsia="Courier" w:hAnsi="Courier" w:cs="Courier"/>
        </w:rPr>
        <w:t>valid_cutoff</w:t>
      </w:r>
      <w:proofErr w:type="spellEnd"/>
      <w:r>
        <w:rPr>
          <w:rFonts w:ascii="Courier" w:eastAsia="Courier" w:hAnsi="Courier" w:cs="Courier"/>
        </w:rPr>
        <w:t>]).long()</w:t>
      </w:r>
    </w:p>
    <w:p w14:paraId="7E5FD9D3"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test_x</w:t>
      </w:r>
      <w:proofErr w:type="spellEnd"/>
      <w:r>
        <w:rPr>
          <w:rFonts w:ascii="Courier" w:eastAsia="Courier" w:hAnsi="Courier" w:cs="Courier"/>
        </w:rPr>
        <w:t xml:space="preserve">, </w:t>
      </w:r>
      <w:proofErr w:type="spellStart"/>
      <w:r>
        <w:rPr>
          <w:rFonts w:ascii="Courier" w:eastAsia="Courier" w:hAnsi="Courier" w:cs="Courier"/>
        </w:rPr>
        <w:t>test_y</w:t>
      </w:r>
      <w:proofErr w:type="spellEnd"/>
      <w:r>
        <w:rPr>
          <w:rFonts w:ascii="Courier" w:eastAsia="Courier" w:hAnsi="Courier" w:cs="Courier"/>
        </w:rPr>
        <w:t xml:space="preserve"> = </w:t>
      </w:r>
      <w:proofErr w:type="spellStart"/>
      <w:proofErr w:type="gramStart"/>
      <w:r>
        <w:rPr>
          <w:rFonts w:ascii="Courier" w:eastAsia="Courier" w:hAnsi="Courier" w:cs="Courier"/>
        </w:rPr>
        <w:t>torch.Tensor</w:t>
      </w:r>
      <w:proofErr w:type="spellEnd"/>
      <w:r>
        <w:rPr>
          <w:rFonts w:ascii="Courier" w:eastAsia="Courier" w:hAnsi="Courier" w:cs="Courier"/>
        </w:rPr>
        <w:t>(</w:t>
      </w:r>
      <w:proofErr w:type="spellStart"/>
      <w:proofErr w:type="gramEnd"/>
      <w:r>
        <w:rPr>
          <w:rFonts w:ascii="Courier" w:eastAsia="Courier" w:hAnsi="Courier" w:cs="Courier"/>
        </w:rPr>
        <w:t>encoded_sentences</w:t>
      </w:r>
      <w:proofErr w:type="spellEnd"/>
      <w:r>
        <w:rPr>
          <w:rFonts w:ascii="Courier" w:eastAsia="Courier" w:hAnsi="Courier" w:cs="Courier"/>
        </w:rPr>
        <w:t>[</w:t>
      </w:r>
      <w:proofErr w:type="spellStart"/>
      <w:r>
        <w:rPr>
          <w:rFonts w:ascii="Courier" w:eastAsia="Courier" w:hAnsi="Courier" w:cs="Courier"/>
        </w:rPr>
        <w:t>valid_cutoff</w:t>
      </w:r>
      <w:proofErr w:type="spellEnd"/>
      <w:r>
        <w:rPr>
          <w:rFonts w:ascii="Courier" w:eastAsia="Courier" w:hAnsi="Courier" w:cs="Courier"/>
        </w:rPr>
        <w:t xml:space="preserve">:]).long(), </w:t>
      </w:r>
      <w:proofErr w:type="spellStart"/>
      <w:r>
        <w:rPr>
          <w:rFonts w:ascii="Courier" w:eastAsia="Courier" w:hAnsi="Courier" w:cs="Courier"/>
        </w:rPr>
        <w:t>torch.Tensor</w:t>
      </w:r>
      <w:proofErr w:type="spellEnd"/>
      <w:r>
        <w:rPr>
          <w:rFonts w:ascii="Courier" w:eastAsia="Courier" w:hAnsi="Courier" w:cs="Courier"/>
        </w:rPr>
        <w:t>(labels[</w:t>
      </w:r>
      <w:proofErr w:type="spellStart"/>
      <w:r>
        <w:rPr>
          <w:rFonts w:ascii="Courier" w:eastAsia="Courier" w:hAnsi="Courier" w:cs="Courier"/>
        </w:rPr>
        <w:t>valid_cutoff</w:t>
      </w:r>
      <w:proofErr w:type="spellEnd"/>
      <w:r>
        <w:rPr>
          <w:rFonts w:ascii="Courier" w:eastAsia="Courier" w:hAnsi="Courier" w:cs="Courier"/>
        </w:rPr>
        <w:t>:])</w:t>
      </w:r>
    </w:p>
    <w:p w14:paraId="3E347C3F" w14:textId="77777777" w:rsidR="00100C51" w:rsidRDefault="00100C51">
      <w:pPr>
        <w:pBdr>
          <w:top w:val="nil"/>
          <w:left w:val="nil"/>
          <w:bottom w:val="nil"/>
          <w:right w:val="nil"/>
          <w:between w:val="nil"/>
        </w:pBdr>
        <w:shd w:val="clear" w:color="auto" w:fill="ECF1F9"/>
        <w:rPr>
          <w:rFonts w:ascii="Courier" w:eastAsia="Courier" w:hAnsi="Courier" w:cs="Courier"/>
        </w:rPr>
      </w:pPr>
    </w:p>
    <w:p w14:paraId="7E8F5BD1"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train_data</w:t>
      </w:r>
      <w:proofErr w:type="spellEnd"/>
      <w:r>
        <w:rPr>
          <w:rFonts w:ascii="Courier" w:eastAsia="Courier" w:hAnsi="Courier" w:cs="Courier"/>
        </w:rPr>
        <w:t xml:space="preserve"> = </w:t>
      </w:r>
      <w:proofErr w:type="spellStart"/>
      <w:proofErr w:type="gramStart"/>
      <w:r>
        <w:rPr>
          <w:rFonts w:ascii="Courier" w:eastAsia="Courier" w:hAnsi="Courier" w:cs="Courier"/>
        </w:rPr>
        <w:t>TensorDataset</w:t>
      </w:r>
      <w:proofErr w:type="spellEnd"/>
      <w:r>
        <w:rPr>
          <w:rFonts w:ascii="Courier" w:eastAsia="Courier" w:hAnsi="Courier" w:cs="Courier"/>
        </w:rPr>
        <w:t>(</w:t>
      </w:r>
      <w:proofErr w:type="spellStart"/>
      <w:proofErr w:type="gramEnd"/>
      <w:r>
        <w:rPr>
          <w:rFonts w:ascii="Courier" w:eastAsia="Courier" w:hAnsi="Courier" w:cs="Courier"/>
        </w:rPr>
        <w:t>train_x</w:t>
      </w:r>
      <w:proofErr w:type="spellEnd"/>
      <w:r>
        <w:rPr>
          <w:rFonts w:ascii="Courier" w:eastAsia="Courier" w:hAnsi="Courier" w:cs="Courier"/>
        </w:rPr>
        <w:t xml:space="preserve">, </w:t>
      </w:r>
      <w:proofErr w:type="spellStart"/>
      <w:r>
        <w:rPr>
          <w:rFonts w:ascii="Courier" w:eastAsia="Courier" w:hAnsi="Courier" w:cs="Courier"/>
        </w:rPr>
        <w:t>train_y</w:t>
      </w:r>
      <w:proofErr w:type="spellEnd"/>
      <w:r>
        <w:rPr>
          <w:rFonts w:ascii="Courier" w:eastAsia="Courier" w:hAnsi="Courier" w:cs="Courier"/>
        </w:rPr>
        <w:t>)</w:t>
      </w:r>
    </w:p>
    <w:p w14:paraId="5CC26672"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valid_data</w:t>
      </w:r>
      <w:proofErr w:type="spellEnd"/>
      <w:r>
        <w:rPr>
          <w:rFonts w:ascii="Courier" w:eastAsia="Courier" w:hAnsi="Courier" w:cs="Courier"/>
        </w:rPr>
        <w:t xml:space="preserve"> = </w:t>
      </w:r>
      <w:proofErr w:type="spellStart"/>
      <w:proofErr w:type="gramStart"/>
      <w:r>
        <w:rPr>
          <w:rFonts w:ascii="Courier" w:eastAsia="Courier" w:hAnsi="Courier" w:cs="Courier"/>
        </w:rPr>
        <w:t>TensorDataset</w:t>
      </w:r>
      <w:proofErr w:type="spellEnd"/>
      <w:r>
        <w:rPr>
          <w:rFonts w:ascii="Courier" w:eastAsia="Courier" w:hAnsi="Courier" w:cs="Courier"/>
        </w:rPr>
        <w:t>(</w:t>
      </w:r>
      <w:proofErr w:type="spellStart"/>
      <w:proofErr w:type="gramEnd"/>
      <w:r>
        <w:rPr>
          <w:rFonts w:ascii="Courier" w:eastAsia="Courier" w:hAnsi="Courier" w:cs="Courier"/>
        </w:rPr>
        <w:t>valid_x</w:t>
      </w:r>
      <w:proofErr w:type="spellEnd"/>
      <w:r>
        <w:rPr>
          <w:rFonts w:ascii="Courier" w:eastAsia="Courier" w:hAnsi="Courier" w:cs="Courier"/>
        </w:rPr>
        <w:t xml:space="preserve">, </w:t>
      </w:r>
      <w:proofErr w:type="spellStart"/>
      <w:r>
        <w:rPr>
          <w:rFonts w:ascii="Courier" w:eastAsia="Courier" w:hAnsi="Courier" w:cs="Courier"/>
        </w:rPr>
        <w:t>valid_y</w:t>
      </w:r>
      <w:proofErr w:type="spellEnd"/>
      <w:r>
        <w:rPr>
          <w:rFonts w:ascii="Courier" w:eastAsia="Courier" w:hAnsi="Courier" w:cs="Courier"/>
        </w:rPr>
        <w:t>)</w:t>
      </w:r>
    </w:p>
    <w:p w14:paraId="28E117A1" w14:textId="77777777" w:rsidR="00100C51" w:rsidRDefault="00F52067">
      <w:pPr>
        <w:pBdr>
          <w:top w:val="nil"/>
          <w:left w:val="nil"/>
          <w:bottom w:val="nil"/>
          <w:right w:val="nil"/>
          <w:between w:val="nil"/>
        </w:pBdr>
        <w:shd w:val="clear" w:color="auto" w:fill="ECF1F9"/>
      </w:pPr>
      <w:proofErr w:type="spellStart"/>
      <w:r>
        <w:rPr>
          <w:rFonts w:ascii="Courier" w:eastAsia="Courier" w:hAnsi="Courier" w:cs="Courier"/>
        </w:rPr>
        <w:t>test_data</w:t>
      </w:r>
      <w:proofErr w:type="spellEnd"/>
      <w:r>
        <w:rPr>
          <w:rFonts w:ascii="Courier" w:eastAsia="Courier" w:hAnsi="Courier" w:cs="Courier"/>
        </w:rPr>
        <w:t xml:space="preserve"> = </w:t>
      </w:r>
      <w:proofErr w:type="spellStart"/>
      <w:proofErr w:type="gramStart"/>
      <w:r>
        <w:rPr>
          <w:rFonts w:ascii="Courier" w:eastAsia="Courier" w:hAnsi="Courier" w:cs="Courier"/>
        </w:rPr>
        <w:t>TensorDataset</w:t>
      </w:r>
      <w:proofErr w:type="spellEnd"/>
      <w:r>
        <w:rPr>
          <w:rFonts w:ascii="Courier" w:eastAsia="Courier" w:hAnsi="Courier" w:cs="Courier"/>
        </w:rPr>
        <w:t>(</w:t>
      </w:r>
      <w:proofErr w:type="spellStart"/>
      <w:proofErr w:type="gramEnd"/>
      <w:r>
        <w:rPr>
          <w:rFonts w:ascii="Courier" w:eastAsia="Courier" w:hAnsi="Courier" w:cs="Courier"/>
        </w:rPr>
        <w:t>test_x</w:t>
      </w:r>
      <w:proofErr w:type="spellEnd"/>
      <w:r>
        <w:rPr>
          <w:rFonts w:ascii="Courier" w:eastAsia="Courier" w:hAnsi="Courier" w:cs="Courier"/>
        </w:rPr>
        <w:t xml:space="preserve">, </w:t>
      </w:r>
      <w:proofErr w:type="spellStart"/>
      <w:r>
        <w:rPr>
          <w:rFonts w:ascii="Courier" w:eastAsia="Courier" w:hAnsi="Courier" w:cs="Courier"/>
        </w:rPr>
        <w:t>test_y</w:t>
      </w:r>
      <w:proofErr w:type="spellEnd"/>
      <w:r>
        <w:rPr>
          <w:rFonts w:ascii="Courier" w:eastAsia="Courier" w:hAnsi="Courier" w:cs="Courier"/>
        </w:rPr>
        <w:t>)</w:t>
      </w:r>
    </w:p>
    <w:p w14:paraId="5E544AC3" w14:textId="77777777" w:rsidR="00100C51" w:rsidRDefault="00100C51">
      <w:pPr>
        <w:spacing w:line="276" w:lineRule="auto"/>
      </w:pPr>
    </w:p>
    <w:p w14:paraId="62C4FB6C" w14:textId="77777777" w:rsidR="00100C51" w:rsidRDefault="00F52067">
      <w:pPr>
        <w:spacing w:line="276" w:lineRule="auto"/>
      </w:pPr>
      <w:r>
        <w:t xml:space="preserve">Then we use these datasets to create PyTorch </w:t>
      </w:r>
      <w:proofErr w:type="spellStart"/>
      <w:r>
        <w:rPr>
          <w:rFonts w:ascii="Courier" w:eastAsia="Courier" w:hAnsi="Courier" w:cs="Courier"/>
          <w:sz w:val="22"/>
          <w:szCs w:val="22"/>
          <w:shd w:val="clear" w:color="auto" w:fill="D5FC79"/>
        </w:rPr>
        <w:t>DataLoader</w:t>
      </w:r>
      <w:proofErr w:type="spellEnd"/>
      <w:r>
        <w:t xml:space="preserve"> objects. </w:t>
      </w:r>
      <w:proofErr w:type="spellStart"/>
      <w:r>
        <w:rPr>
          <w:rFonts w:ascii="Courier" w:eastAsia="Courier" w:hAnsi="Courier" w:cs="Courier"/>
          <w:sz w:val="22"/>
          <w:szCs w:val="22"/>
          <w:shd w:val="clear" w:color="auto" w:fill="D5FC79"/>
        </w:rPr>
        <w:t>DataLoader</w:t>
      </w:r>
      <w:proofErr w:type="spellEnd"/>
      <w:r>
        <w:t xml:space="preserve"> allows us to batch process our datasets with the </w:t>
      </w:r>
      <w:proofErr w:type="spellStart"/>
      <w:r>
        <w:rPr>
          <w:rFonts w:ascii="Courier" w:eastAsia="Courier" w:hAnsi="Courier" w:cs="Courier"/>
          <w:sz w:val="22"/>
          <w:szCs w:val="22"/>
          <w:shd w:val="clear" w:color="auto" w:fill="D5FC79"/>
        </w:rPr>
        <w:t>batch_size</w:t>
      </w:r>
      <w:proofErr w:type="spellEnd"/>
      <w:r>
        <w:t xml:space="preserve"> parameter, allowing different batch sizes to be easily passed to our model. In this instance we will keep it simple and set </w:t>
      </w:r>
      <w:proofErr w:type="spellStart"/>
      <w:r>
        <w:rPr>
          <w:rFonts w:ascii="Courier" w:eastAsia="Courier" w:hAnsi="Courier" w:cs="Courier"/>
          <w:sz w:val="22"/>
          <w:szCs w:val="22"/>
          <w:shd w:val="clear" w:color="auto" w:fill="D5FC79"/>
        </w:rPr>
        <w:t>batch_size</w:t>
      </w:r>
      <w:proofErr w:type="spellEnd"/>
      <w:r>
        <w:rPr>
          <w:rFonts w:ascii="Courier" w:eastAsia="Courier" w:hAnsi="Courier" w:cs="Courier"/>
          <w:sz w:val="22"/>
          <w:szCs w:val="22"/>
          <w:shd w:val="clear" w:color="auto" w:fill="D5FC79"/>
        </w:rPr>
        <w:t xml:space="preserve"> = 1</w:t>
      </w:r>
      <w:r>
        <w:t xml:space="preserve"> which means our model will be trained on individual sentences, rather than using larger batches of data. We also opt to randomly shuffle our </w:t>
      </w:r>
      <w:proofErr w:type="spellStart"/>
      <w:r>
        <w:rPr>
          <w:rFonts w:ascii="Courier" w:eastAsia="Courier" w:hAnsi="Courier" w:cs="Courier"/>
          <w:sz w:val="22"/>
          <w:szCs w:val="22"/>
          <w:shd w:val="clear" w:color="auto" w:fill="D5FC79"/>
        </w:rPr>
        <w:t>DataLoader</w:t>
      </w:r>
      <w:proofErr w:type="spellEnd"/>
      <w:r>
        <w:t xml:space="preserve"> so data is passed through our neural network in random order, rather than the same order each epoch, potentially removing any biases results from the training order:</w:t>
      </w:r>
    </w:p>
    <w:p w14:paraId="39EE3D3F" w14:textId="77777777" w:rsidR="00100C51" w:rsidRDefault="00100C51">
      <w:pPr>
        <w:spacing w:line="276" w:lineRule="auto"/>
      </w:pPr>
    </w:p>
    <w:p w14:paraId="03B059A8"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batch_size</w:t>
      </w:r>
      <w:proofErr w:type="spellEnd"/>
      <w:r>
        <w:rPr>
          <w:rFonts w:ascii="Courier" w:eastAsia="Courier" w:hAnsi="Courier" w:cs="Courier"/>
        </w:rPr>
        <w:t xml:space="preserve"> = 1</w:t>
      </w:r>
    </w:p>
    <w:p w14:paraId="1F6C2540" w14:textId="77777777" w:rsidR="00100C51" w:rsidRDefault="00100C51">
      <w:pPr>
        <w:pBdr>
          <w:top w:val="nil"/>
          <w:left w:val="nil"/>
          <w:bottom w:val="nil"/>
          <w:right w:val="nil"/>
          <w:between w:val="nil"/>
        </w:pBdr>
        <w:shd w:val="clear" w:color="auto" w:fill="ECF1F9"/>
        <w:rPr>
          <w:rFonts w:ascii="Courier" w:eastAsia="Courier" w:hAnsi="Courier" w:cs="Courier"/>
        </w:rPr>
      </w:pPr>
    </w:p>
    <w:p w14:paraId="12DDC9F7"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train_loader</w:t>
      </w:r>
      <w:proofErr w:type="spellEnd"/>
      <w:r>
        <w:rPr>
          <w:rFonts w:ascii="Courier" w:eastAsia="Courier" w:hAnsi="Courier" w:cs="Courier"/>
        </w:rPr>
        <w:t xml:space="preserve"> = </w:t>
      </w:r>
      <w:proofErr w:type="spellStart"/>
      <w:proofErr w:type="gramStart"/>
      <w:r>
        <w:rPr>
          <w:rFonts w:ascii="Courier" w:eastAsia="Courier" w:hAnsi="Courier" w:cs="Courier"/>
        </w:rPr>
        <w:t>DataLoader</w:t>
      </w:r>
      <w:proofErr w:type="spellEnd"/>
      <w:r>
        <w:rPr>
          <w:rFonts w:ascii="Courier" w:eastAsia="Courier" w:hAnsi="Courier" w:cs="Courier"/>
        </w:rPr>
        <w:t>(</w:t>
      </w:r>
      <w:proofErr w:type="spellStart"/>
      <w:proofErr w:type="gramEnd"/>
      <w:r>
        <w:rPr>
          <w:rFonts w:ascii="Courier" w:eastAsia="Courier" w:hAnsi="Courier" w:cs="Courier"/>
        </w:rPr>
        <w:t>train_data</w:t>
      </w:r>
      <w:proofErr w:type="spellEnd"/>
      <w:r>
        <w:rPr>
          <w:rFonts w:ascii="Courier" w:eastAsia="Courier" w:hAnsi="Courier" w:cs="Courier"/>
        </w:rPr>
        <w:t xml:space="preserve">, </w:t>
      </w:r>
      <w:proofErr w:type="spellStart"/>
      <w:r>
        <w:rPr>
          <w:rFonts w:ascii="Courier" w:eastAsia="Courier" w:hAnsi="Courier" w:cs="Courier"/>
        </w:rPr>
        <w:t>batch_size</w:t>
      </w:r>
      <w:proofErr w:type="spellEnd"/>
      <w:r>
        <w:rPr>
          <w:rFonts w:ascii="Courier" w:eastAsia="Courier" w:hAnsi="Courier" w:cs="Courier"/>
        </w:rPr>
        <w:t xml:space="preserve"> = </w:t>
      </w:r>
      <w:proofErr w:type="spellStart"/>
      <w:r>
        <w:rPr>
          <w:rFonts w:ascii="Courier" w:eastAsia="Courier" w:hAnsi="Courier" w:cs="Courier"/>
        </w:rPr>
        <w:t>batch_size</w:t>
      </w:r>
      <w:proofErr w:type="spellEnd"/>
      <w:r>
        <w:rPr>
          <w:rFonts w:ascii="Courier" w:eastAsia="Courier" w:hAnsi="Courier" w:cs="Courier"/>
        </w:rPr>
        <w:t>, shuffle = True)</w:t>
      </w:r>
    </w:p>
    <w:p w14:paraId="6199C7AB"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valid_loader</w:t>
      </w:r>
      <w:proofErr w:type="spellEnd"/>
      <w:r>
        <w:rPr>
          <w:rFonts w:ascii="Courier" w:eastAsia="Courier" w:hAnsi="Courier" w:cs="Courier"/>
        </w:rPr>
        <w:t xml:space="preserve"> = </w:t>
      </w:r>
      <w:proofErr w:type="spellStart"/>
      <w:proofErr w:type="gramStart"/>
      <w:r>
        <w:rPr>
          <w:rFonts w:ascii="Courier" w:eastAsia="Courier" w:hAnsi="Courier" w:cs="Courier"/>
        </w:rPr>
        <w:t>DataLoader</w:t>
      </w:r>
      <w:proofErr w:type="spellEnd"/>
      <w:r>
        <w:rPr>
          <w:rFonts w:ascii="Courier" w:eastAsia="Courier" w:hAnsi="Courier" w:cs="Courier"/>
        </w:rPr>
        <w:t>(</w:t>
      </w:r>
      <w:proofErr w:type="spellStart"/>
      <w:proofErr w:type="gramEnd"/>
      <w:r>
        <w:rPr>
          <w:rFonts w:ascii="Courier" w:eastAsia="Courier" w:hAnsi="Courier" w:cs="Courier"/>
        </w:rPr>
        <w:t>valid_data</w:t>
      </w:r>
      <w:proofErr w:type="spellEnd"/>
      <w:r>
        <w:rPr>
          <w:rFonts w:ascii="Courier" w:eastAsia="Courier" w:hAnsi="Courier" w:cs="Courier"/>
        </w:rPr>
        <w:t xml:space="preserve">, </w:t>
      </w:r>
      <w:proofErr w:type="spellStart"/>
      <w:r>
        <w:rPr>
          <w:rFonts w:ascii="Courier" w:eastAsia="Courier" w:hAnsi="Courier" w:cs="Courier"/>
        </w:rPr>
        <w:t>batch_size</w:t>
      </w:r>
      <w:proofErr w:type="spellEnd"/>
      <w:r>
        <w:rPr>
          <w:rFonts w:ascii="Courier" w:eastAsia="Courier" w:hAnsi="Courier" w:cs="Courier"/>
        </w:rPr>
        <w:t xml:space="preserve"> = </w:t>
      </w:r>
      <w:proofErr w:type="spellStart"/>
      <w:r>
        <w:rPr>
          <w:rFonts w:ascii="Courier" w:eastAsia="Courier" w:hAnsi="Courier" w:cs="Courier"/>
        </w:rPr>
        <w:t>batch_size</w:t>
      </w:r>
      <w:proofErr w:type="spellEnd"/>
      <w:r>
        <w:rPr>
          <w:rFonts w:ascii="Courier" w:eastAsia="Courier" w:hAnsi="Courier" w:cs="Courier"/>
        </w:rPr>
        <w:t>, shuffle = True)</w:t>
      </w:r>
    </w:p>
    <w:p w14:paraId="638DDB23" w14:textId="77777777" w:rsidR="00100C51" w:rsidRDefault="00F52067">
      <w:pPr>
        <w:pBdr>
          <w:top w:val="nil"/>
          <w:left w:val="nil"/>
          <w:bottom w:val="nil"/>
          <w:right w:val="nil"/>
          <w:between w:val="nil"/>
        </w:pBdr>
        <w:shd w:val="clear" w:color="auto" w:fill="ECF1F9"/>
      </w:pPr>
      <w:proofErr w:type="spellStart"/>
      <w:r>
        <w:rPr>
          <w:rFonts w:ascii="Courier" w:eastAsia="Courier" w:hAnsi="Courier" w:cs="Courier"/>
        </w:rPr>
        <w:t>test_loader</w:t>
      </w:r>
      <w:proofErr w:type="spellEnd"/>
      <w:r>
        <w:rPr>
          <w:rFonts w:ascii="Courier" w:eastAsia="Courier" w:hAnsi="Courier" w:cs="Courier"/>
        </w:rPr>
        <w:t xml:space="preserve"> = </w:t>
      </w:r>
      <w:proofErr w:type="spellStart"/>
      <w:proofErr w:type="gramStart"/>
      <w:r>
        <w:rPr>
          <w:rFonts w:ascii="Courier" w:eastAsia="Courier" w:hAnsi="Courier" w:cs="Courier"/>
        </w:rPr>
        <w:t>DataLoader</w:t>
      </w:r>
      <w:proofErr w:type="spellEnd"/>
      <w:r>
        <w:rPr>
          <w:rFonts w:ascii="Courier" w:eastAsia="Courier" w:hAnsi="Courier" w:cs="Courier"/>
        </w:rPr>
        <w:t>(</w:t>
      </w:r>
      <w:proofErr w:type="spellStart"/>
      <w:proofErr w:type="gramEnd"/>
      <w:r>
        <w:rPr>
          <w:rFonts w:ascii="Courier" w:eastAsia="Courier" w:hAnsi="Courier" w:cs="Courier"/>
        </w:rPr>
        <w:t>test_data</w:t>
      </w:r>
      <w:proofErr w:type="spellEnd"/>
      <w:r>
        <w:rPr>
          <w:rFonts w:ascii="Courier" w:eastAsia="Courier" w:hAnsi="Courier" w:cs="Courier"/>
        </w:rPr>
        <w:t xml:space="preserve">, </w:t>
      </w:r>
      <w:proofErr w:type="spellStart"/>
      <w:r>
        <w:rPr>
          <w:rFonts w:ascii="Courier" w:eastAsia="Courier" w:hAnsi="Courier" w:cs="Courier"/>
        </w:rPr>
        <w:t>batch_size</w:t>
      </w:r>
      <w:proofErr w:type="spellEnd"/>
      <w:r>
        <w:rPr>
          <w:rFonts w:ascii="Courier" w:eastAsia="Courier" w:hAnsi="Courier" w:cs="Courier"/>
        </w:rPr>
        <w:t xml:space="preserve"> = </w:t>
      </w:r>
      <w:proofErr w:type="spellStart"/>
      <w:r>
        <w:rPr>
          <w:rFonts w:ascii="Courier" w:eastAsia="Courier" w:hAnsi="Courier" w:cs="Courier"/>
        </w:rPr>
        <w:t>batch_size</w:t>
      </w:r>
      <w:proofErr w:type="spellEnd"/>
      <w:r>
        <w:rPr>
          <w:rFonts w:ascii="Courier" w:eastAsia="Courier" w:hAnsi="Courier" w:cs="Courier"/>
        </w:rPr>
        <w:t>, shuffle = True)</w:t>
      </w:r>
    </w:p>
    <w:p w14:paraId="541CBCC2" w14:textId="77777777" w:rsidR="00100C51" w:rsidRDefault="00100C51">
      <w:pPr>
        <w:spacing w:line="276" w:lineRule="auto"/>
      </w:pPr>
    </w:p>
    <w:p w14:paraId="6D823FA8" w14:textId="77777777" w:rsidR="00100C51" w:rsidRDefault="00F52067">
      <w:pPr>
        <w:spacing w:line="276" w:lineRule="auto"/>
      </w:pPr>
      <w:r>
        <w:t xml:space="preserve">Now that we have defined our </w:t>
      </w:r>
      <w:proofErr w:type="spellStart"/>
      <w:r>
        <w:rPr>
          <w:rFonts w:ascii="Courier" w:eastAsia="Courier" w:hAnsi="Courier" w:cs="Courier"/>
          <w:sz w:val="22"/>
          <w:szCs w:val="22"/>
          <w:shd w:val="clear" w:color="auto" w:fill="D5FC79"/>
        </w:rPr>
        <w:t>DataLoader</w:t>
      </w:r>
      <w:proofErr w:type="spellEnd"/>
      <w:r>
        <w:t xml:space="preserve"> for each of our three datasets, we define our training loop. We first define a number of hyperparameters which will be used within our training loop. Most importantly we define our loss function as binary cross entropy (as we are dealing with predicting a single binary class) and we define </w:t>
      </w:r>
      <w:proofErr w:type="gramStart"/>
      <w:r>
        <w:t>our  optimizer</w:t>
      </w:r>
      <w:proofErr w:type="gramEnd"/>
      <w:r>
        <w:t xml:space="preserve"> to be Adam with a learning rate of 0.001. We also </w:t>
      </w:r>
      <w:r>
        <w:lastRenderedPageBreak/>
        <w:t xml:space="preserve">define our model to run for a short number of epochs (to save time) and set </w:t>
      </w:r>
      <w:r>
        <w:rPr>
          <w:rFonts w:ascii="Courier" w:eastAsia="Courier" w:hAnsi="Courier" w:cs="Courier"/>
          <w:sz w:val="22"/>
          <w:szCs w:val="22"/>
          <w:shd w:val="clear" w:color="auto" w:fill="D5FC79"/>
        </w:rPr>
        <w:t>clip = 5</w:t>
      </w:r>
      <w:r>
        <w:t xml:space="preserve"> to define our gradient clipping: </w:t>
      </w:r>
    </w:p>
    <w:p w14:paraId="38D1006D" w14:textId="77777777" w:rsidR="00100C51" w:rsidRDefault="00100C51">
      <w:pPr>
        <w:spacing w:line="276" w:lineRule="auto"/>
      </w:pPr>
    </w:p>
    <w:p w14:paraId="450A1AC2"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print_every</w:t>
      </w:r>
      <w:proofErr w:type="spellEnd"/>
      <w:r>
        <w:rPr>
          <w:rFonts w:ascii="Courier" w:eastAsia="Courier" w:hAnsi="Courier" w:cs="Courier"/>
        </w:rPr>
        <w:t xml:space="preserve"> = 2400</w:t>
      </w:r>
    </w:p>
    <w:p w14:paraId="2FB1510E"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step</w:t>
      </w:r>
      <w:proofErr w:type="gramEnd"/>
      <w:r>
        <w:rPr>
          <w:rFonts w:ascii="Courier" w:eastAsia="Courier" w:hAnsi="Courier" w:cs="Courier"/>
        </w:rPr>
        <w:t xml:space="preserve"> = 0</w:t>
      </w:r>
    </w:p>
    <w:p w14:paraId="407F51FD"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n_epochs</w:t>
      </w:r>
      <w:proofErr w:type="spellEnd"/>
      <w:r>
        <w:rPr>
          <w:rFonts w:ascii="Courier" w:eastAsia="Courier" w:hAnsi="Courier" w:cs="Courier"/>
        </w:rPr>
        <w:t xml:space="preserve"> = 3</w:t>
      </w:r>
    </w:p>
    <w:p w14:paraId="6F7930D2"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clip</w:t>
      </w:r>
      <w:proofErr w:type="gramEnd"/>
      <w:r>
        <w:rPr>
          <w:rFonts w:ascii="Courier" w:eastAsia="Courier" w:hAnsi="Courier" w:cs="Courier"/>
        </w:rPr>
        <w:t xml:space="preserve"> = 5  </w:t>
      </w:r>
    </w:p>
    <w:p w14:paraId="1752E74C"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criterion</w:t>
      </w:r>
      <w:proofErr w:type="gramEnd"/>
      <w:r>
        <w:rPr>
          <w:rFonts w:ascii="Courier" w:eastAsia="Courier" w:hAnsi="Courier" w:cs="Courier"/>
        </w:rPr>
        <w:t xml:space="preserve"> = </w:t>
      </w:r>
      <w:proofErr w:type="spellStart"/>
      <w:r>
        <w:rPr>
          <w:rFonts w:ascii="Courier" w:eastAsia="Courier" w:hAnsi="Courier" w:cs="Courier"/>
        </w:rPr>
        <w:t>nn.BCELoss</w:t>
      </w:r>
      <w:proofErr w:type="spellEnd"/>
      <w:r>
        <w:rPr>
          <w:rFonts w:ascii="Courier" w:eastAsia="Courier" w:hAnsi="Courier" w:cs="Courier"/>
        </w:rPr>
        <w:t>()</w:t>
      </w:r>
    </w:p>
    <w:p w14:paraId="627FFD96" w14:textId="77777777" w:rsidR="00100C51" w:rsidRDefault="00F52067">
      <w:pPr>
        <w:pBdr>
          <w:top w:val="nil"/>
          <w:left w:val="nil"/>
          <w:bottom w:val="nil"/>
          <w:right w:val="nil"/>
          <w:between w:val="nil"/>
        </w:pBdr>
        <w:shd w:val="clear" w:color="auto" w:fill="ECF1F9"/>
      </w:pPr>
      <w:proofErr w:type="gramStart"/>
      <w:r>
        <w:rPr>
          <w:rFonts w:ascii="Courier" w:eastAsia="Courier" w:hAnsi="Courier" w:cs="Courier"/>
        </w:rPr>
        <w:t>optimizer</w:t>
      </w:r>
      <w:proofErr w:type="gramEnd"/>
      <w:r>
        <w:rPr>
          <w:rFonts w:ascii="Courier" w:eastAsia="Courier" w:hAnsi="Courier" w:cs="Courier"/>
        </w:rPr>
        <w:t xml:space="preserve"> = </w:t>
      </w:r>
      <w:proofErr w:type="spellStart"/>
      <w:r>
        <w:rPr>
          <w:rFonts w:ascii="Courier" w:eastAsia="Courier" w:hAnsi="Courier" w:cs="Courier"/>
        </w:rPr>
        <w:t>optim.Adam</w:t>
      </w:r>
      <w:proofErr w:type="spellEnd"/>
      <w:r>
        <w:rPr>
          <w:rFonts w:ascii="Courier" w:eastAsia="Courier" w:hAnsi="Courier" w:cs="Courier"/>
        </w:rPr>
        <w:t>(</w:t>
      </w:r>
      <w:proofErr w:type="spellStart"/>
      <w:r>
        <w:rPr>
          <w:rFonts w:ascii="Courier" w:eastAsia="Courier" w:hAnsi="Courier" w:cs="Courier"/>
        </w:rPr>
        <w:t>net.parameters</w:t>
      </w:r>
      <w:proofErr w:type="spellEnd"/>
      <w:r>
        <w:rPr>
          <w:rFonts w:ascii="Courier" w:eastAsia="Courier" w:hAnsi="Courier" w:cs="Courier"/>
        </w:rPr>
        <w:t xml:space="preserve">(), </w:t>
      </w:r>
      <w:proofErr w:type="spellStart"/>
      <w:r>
        <w:rPr>
          <w:rFonts w:ascii="Courier" w:eastAsia="Courier" w:hAnsi="Courier" w:cs="Courier"/>
        </w:rPr>
        <w:t>lr</w:t>
      </w:r>
      <w:proofErr w:type="spellEnd"/>
      <w:r>
        <w:rPr>
          <w:rFonts w:ascii="Courier" w:eastAsia="Courier" w:hAnsi="Courier" w:cs="Courier"/>
        </w:rPr>
        <w:t xml:space="preserve"> = 0.001)</w:t>
      </w:r>
    </w:p>
    <w:p w14:paraId="63305F6C" w14:textId="77777777" w:rsidR="00100C51" w:rsidRDefault="00100C51">
      <w:pPr>
        <w:spacing w:line="276" w:lineRule="auto"/>
      </w:pPr>
    </w:p>
    <w:p w14:paraId="51C99CB5" w14:textId="77777777" w:rsidR="00100C51" w:rsidRDefault="00F52067">
      <w:pPr>
        <w:spacing w:line="276" w:lineRule="auto"/>
      </w:pPr>
      <w:r>
        <w:t>The main body of our training loop looks like this:</w:t>
      </w:r>
    </w:p>
    <w:p w14:paraId="3E8DA9DD" w14:textId="77777777" w:rsidR="00100C51" w:rsidRDefault="00100C51">
      <w:pPr>
        <w:spacing w:line="276" w:lineRule="auto"/>
      </w:pPr>
    </w:p>
    <w:p w14:paraId="5BBA6285"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for</w:t>
      </w:r>
      <w:proofErr w:type="gramEnd"/>
      <w:r>
        <w:rPr>
          <w:rFonts w:ascii="Courier" w:eastAsia="Courier" w:hAnsi="Courier" w:cs="Courier"/>
        </w:rPr>
        <w:t xml:space="preserve"> epoch in range(</w:t>
      </w:r>
      <w:proofErr w:type="spellStart"/>
      <w:r>
        <w:rPr>
          <w:rFonts w:ascii="Courier" w:eastAsia="Courier" w:hAnsi="Courier" w:cs="Courier"/>
        </w:rPr>
        <w:t>n_epochs</w:t>
      </w:r>
      <w:proofErr w:type="spellEnd"/>
      <w:r>
        <w:rPr>
          <w:rFonts w:ascii="Courier" w:eastAsia="Courier" w:hAnsi="Courier" w:cs="Courier"/>
        </w:rPr>
        <w:t>):</w:t>
      </w:r>
    </w:p>
    <w:p w14:paraId="18625CFD"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h = </w:t>
      </w:r>
      <w:proofErr w:type="spellStart"/>
      <w:r>
        <w:rPr>
          <w:rFonts w:ascii="Courier" w:eastAsia="Courier" w:hAnsi="Courier" w:cs="Courier"/>
        </w:rPr>
        <w:t>net.init_</w:t>
      </w:r>
      <w:proofErr w:type="gramStart"/>
      <w:r>
        <w:rPr>
          <w:rFonts w:ascii="Courier" w:eastAsia="Courier" w:hAnsi="Courier" w:cs="Courier"/>
        </w:rPr>
        <w:t>hidden</w:t>
      </w:r>
      <w:proofErr w:type="spellEnd"/>
      <w:r>
        <w:rPr>
          <w:rFonts w:ascii="Courier" w:eastAsia="Courier" w:hAnsi="Courier" w:cs="Courier"/>
        </w:rPr>
        <w:t>(</w:t>
      </w:r>
      <w:proofErr w:type="spellStart"/>
      <w:proofErr w:type="gramEnd"/>
      <w:r>
        <w:rPr>
          <w:rFonts w:ascii="Courier" w:eastAsia="Courier" w:hAnsi="Courier" w:cs="Courier"/>
        </w:rPr>
        <w:t>batch_size</w:t>
      </w:r>
      <w:proofErr w:type="spellEnd"/>
      <w:r>
        <w:rPr>
          <w:rFonts w:ascii="Courier" w:eastAsia="Courier" w:hAnsi="Courier" w:cs="Courier"/>
        </w:rPr>
        <w:t>)</w:t>
      </w:r>
    </w:p>
    <w:p w14:paraId="10961321"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68689BD2"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for</w:t>
      </w:r>
      <w:proofErr w:type="gramEnd"/>
      <w:r>
        <w:rPr>
          <w:rFonts w:ascii="Courier" w:eastAsia="Courier" w:hAnsi="Courier" w:cs="Courier"/>
        </w:rPr>
        <w:t xml:space="preserve"> inputs, labels in </w:t>
      </w:r>
      <w:proofErr w:type="spellStart"/>
      <w:r>
        <w:rPr>
          <w:rFonts w:ascii="Courier" w:eastAsia="Courier" w:hAnsi="Courier" w:cs="Courier"/>
        </w:rPr>
        <w:t>train_loader</w:t>
      </w:r>
      <w:proofErr w:type="spellEnd"/>
      <w:r>
        <w:rPr>
          <w:rFonts w:ascii="Courier" w:eastAsia="Courier" w:hAnsi="Courier" w:cs="Courier"/>
        </w:rPr>
        <w:t>:</w:t>
      </w:r>
    </w:p>
    <w:p w14:paraId="102EC865"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step</w:t>
      </w:r>
      <w:proofErr w:type="gramEnd"/>
      <w:r>
        <w:rPr>
          <w:rFonts w:ascii="Courier" w:eastAsia="Courier" w:hAnsi="Courier" w:cs="Courier"/>
        </w:rPr>
        <w:t xml:space="preserve"> += 1  </w:t>
      </w:r>
    </w:p>
    <w:p w14:paraId="6DCA7CE4"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net.zero_</w:t>
      </w:r>
      <w:proofErr w:type="gramStart"/>
      <w:r>
        <w:rPr>
          <w:rFonts w:ascii="Courier" w:eastAsia="Courier" w:hAnsi="Courier" w:cs="Courier"/>
        </w:rPr>
        <w:t>grad</w:t>
      </w:r>
      <w:proofErr w:type="spellEnd"/>
      <w:r>
        <w:rPr>
          <w:rFonts w:ascii="Courier" w:eastAsia="Courier" w:hAnsi="Courier" w:cs="Courier"/>
        </w:rPr>
        <w:t>()</w:t>
      </w:r>
      <w:proofErr w:type="gramEnd"/>
    </w:p>
    <w:p w14:paraId="0C262B7F"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output</w:t>
      </w:r>
      <w:proofErr w:type="gramEnd"/>
      <w:r>
        <w:rPr>
          <w:rFonts w:ascii="Courier" w:eastAsia="Courier" w:hAnsi="Courier" w:cs="Courier"/>
        </w:rPr>
        <w:t>, h = net(inputs)</w:t>
      </w:r>
    </w:p>
    <w:p w14:paraId="2F5F5392"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loss</w:t>
      </w:r>
      <w:proofErr w:type="gramEnd"/>
      <w:r>
        <w:rPr>
          <w:rFonts w:ascii="Courier" w:eastAsia="Courier" w:hAnsi="Courier" w:cs="Courier"/>
        </w:rPr>
        <w:t xml:space="preserve"> = criterion(</w:t>
      </w:r>
      <w:proofErr w:type="spellStart"/>
      <w:r>
        <w:rPr>
          <w:rFonts w:ascii="Courier" w:eastAsia="Courier" w:hAnsi="Courier" w:cs="Courier"/>
        </w:rPr>
        <w:t>output.squeeze</w:t>
      </w:r>
      <w:proofErr w:type="spellEnd"/>
      <w:r>
        <w:rPr>
          <w:rFonts w:ascii="Courier" w:eastAsia="Courier" w:hAnsi="Courier" w:cs="Courier"/>
        </w:rPr>
        <w:t xml:space="preserve">(), </w:t>
      </w:r>
      <w:proofErr w:type="spellStart"/>
      <w:r>
        <w:rPr>
          <w:rFonts w:ascii="Courier" w:eastAsia="Courier" w:hAnsi="Courier" w:cs="Courier"/>
        </w:rPr>
        <w:t>labels.float</w:t>
      </w:r>
      <w:proofErr w:type="spellEnd"/>
      <w:r>
        <w:rPr>
          <w:rFonts w:ascii="Courier" w:eastAsia="Courier" w:hAnsi="Courier" w:cs="Courier"/>
        </w:rPr>
        <w:t>())</w:t>
      </w:r>
    </w:p>
    <w:p w14:paraId="7715D6DC"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loss.backward</w:t>
      </w:r>
      <w:proofErr w:type="spellEnd"/>
      <w:r>
        <w:rPr>
          <w:rFonts w:ascii="Courier" w:eastAsia="Courier" w:hAnsi="Courier" w:cs="Courier"/>
        </w:rPr>
        <w:t>()</w:t>
      </w:r>
      <w:proofErr w:type="gramEnd"/>
    </w:p>
    <w:p w14:paraId="1BE0B96C"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nn.utils.clip_grad_</w:t>
      </w:r>
      <w:proofErr w:type="gramStart"/>
      <w:r>
        <w:rPr>
          <w:rFonts w:ascii="Courier" w:eastAsia="Courier" w:hAnsi="Courier" w:cs="Courier"/>
        </w:rPr>
        <w:t>norm</w:t>
      </w:r>
      <w:proofErr w:type="spellEnd"/>
      <w:r>
        <w:rPr>
          <w:rFonts w:ascii="Courier" w:eastAsia="Courier" w:hAnsi="Courier" w:cs="Courier"/>
        </w:rPr>
        <w:t>(</w:t>
      </w:r>
      <w:proofErr w:type="spellStart"/>
      <w:proofErr w:type="gramEnd"/>
      <w:r>
        <w:rPr>
          <w:rFonts w:ascii="Courier" w:eastAsia="Courier" w:hAnsi="Courier" w:cs="Courier"/>
        </w:rPr>
        <w:t>net.parameters</w:t>
      </w:r>
      <w:proofErr w:type="spellEnd"/>
      <w:r>
        <w:rPr>
          <w:rFonts w:ascii="Courier" w:eastAsia="Courier" w:hAnsi="Courier" w:cs="Courier"/>
        </w:rPr>
        <w:t>(), clip)</w:t>
      </w:r>
    </w:p>
    <w:p w14:paraId="173635AF" w14:textId="77777777" w:rsidR="00100C51" w:rsidRDefault="00F52067">
      <w:pPr>
        <w:pBdr>
          <w:top w:val="nil"/>
          <w:left w:val="nil"/>
          <w:bottom w:val="nil"/>
          <w:right w:val="nil"/>
          <w:between w:val="nil"/>
        </w:pBdr>
        <w:shd w:val="clear" w:color="auto" w:fill="ECF1F9"/>
      </w:pPr>
      <w:r>
        <w:rPr>
          <w:rFonts w:ascii="Courier" w:eastAsia="Courier" w:hAnsi="Courier" w:cs="Courier"/>
        </w:rPr>
        <w:t xml:space="preserve">        </w:t>
      </w:r>
      <w:proofErr w:type="spellStart"/>
      <w:proofErr w:type="gramStart"/>
      <w:r>
        <w:rPr>
          <w:rFonts w:ascii="Courier" w:eastAsia="Courier" w:hAnsi="Courier" w:cs="Courier"/>
        </w:rPr>
        <w:t>optimizer.step</w:t>
      </w:r>
      <w:proofErr w:type="spellEnd"/>
      <w:r>
        <w:rPr>
          <w:rFonts w:ascii="Courier" w:eastAsia="Courier" w:hAnsi="Courier" w:cs="Courier"/>
        </w:rPr>
        <w:t>()</w:t>
      </w:r>
      <w:proofErr w:type="gramEnd"/>
    </w:p>
    <w:p w14:paraId="15B63F10" w14:textId="77777777" w:rsidR="00100C51" w:rsidRDefault="00F52067">
      <w:pPr>
        <w:spacing w:line="276" w:lineRule="auto"/>
      </w:pPr>
      <w:r>
        <w:t xml:space="preserve"> </w:t>
      </w:r>
    </w:p>
    <w:p w14:paraId="0B9DFD0B" w14:textId="77777777" w:rsidR="00100C51" w:rsidRDefault="00F52067">
      <w:pPr>
        <w:spacing w:line="276" w:lineRule="auto"/>
      </w:pPr>
      <w:r>
        <w:t xml:space="preserve">Here, we just train our model for a number of epochs and for every epoch we first initialize our hidden layer using the batch size parameter. In this instance </w:t>
      </w:r>
      <w:proofErr w:type="spellStart"/>
      <w:r>
        <w:rPr>
          <w:rFonts w:ascii="Courier" w:eastAsia="Courier" w:hAnsi="Courier" w:cs="Courier"/>
          <w:sz w:val="22"/>
          <w:szCs w:val="22"/>
          <w:shd w:val="clear" w:color="auto" w:fill="D5FC79"/>
        </w:rPr>
        <w:t>batch_</w:t>
      </w:r>
      <w:proofErr w:type="gramStart"/>
      <w:r>
        <w:rPr>
          <w:rFonts w:ascii="Courier" w:eastAsia="Courier" w:hAnsi="Courier" w:cs="Courier"/>
          <w:sz w:val="22"/>
          <w:szCs w:val="22"/>
          <w:shd w:val="clear" w:color="auto" w:fill="D5FC79"/>
        </w:rPr>
        <w:t>size</w:t>
      </w:r>
      <w:proofErr w:type="spellEnd"/>
      <w:r>
        <w:rPr>
          <w:rFonts w:ascii="Courier" w:eastAsia="Courier" w:hAnsi="Courier" w:cs="Courier"/>
          <w:sz w:val="22"/>
          <w:szCs w:val="22"/>
          <w:shd w:val="clear" w:color="auto" w:fill="D5FC79"/>
        </w:rPr>
        <w:t xml:space="preserve">  =</w:t>
      </w:r>
      <w:proofErr w:type="gramEnd"/>
      <w:r>
        <w:rPr>
          <w:rFonts w:ascii="Courier" w:eastAsia="Courier" w:hAnsi="Courier" w:cs="Courier"/>
          <w:sz w:val="22"/>
          <w:szCs w:val="22"/>
          <w:shd w:val="clear" w:color="auto" w:fill="D5FC79"/>
        </w:rPr>
        <w:t xml:space="preserve"> 1</w:t>
      </w:r>
      <w:r>
        <w:t xml:space="preserve"> as we are just training our model one sentence at a time. For each batch of input sentences and labels within our train loader, we first zero our gradients (to stop them accumulating) and calculate our model outputs using the forward pass of our data using the model’s current state. Using this output we then calculate our loss using the predicted output from the model and the correct labels. We then perform a backward pass of this loss through our network to calculate the gradients at each stage. Next, we use the </w:t>
      </w:r>
      <w:proofErr w:type="spellStart"/>
      <w:r>
        <w:rPr>
          <w:rFonts w:ascii="Courier" w:eastAsia="Courier" w:hAnsi="Courier" w:cs="Courier"/>
          <w:sz w:val="22"/>
          <w:szCs w:val="22"/>
          <w:shd w:val="clear" w:color="auto" w:fill="D5FC79"/>
        </w:rPr>
        <w:t>grad_clip_norm</w:t>
      </w:r>
      <w:proofErr w:type="spellEnd"/>
      <w:r>
        <w:t xml:space="preserve"> function to clip our gradients as this will stop our gradients from exploding as mentioned earlier in this chapter. We defined clip = 5 meaning the maximum gradient at any given node is 5. Finally we update our weights using the gradients calculated on our backward pass by calling </w:t>
      </w:r>
      <w:proofErr w:type="spellStart"/>
      <w:proofErr w:type="gramStart"/>
      <w:r>
        <w:rPr>
          <w:rFonts w:ascii="Courier" w:eastAsia="Courier" w:hAnsi="Courier" w:cs="Courier"/>
          <w:sz w:val="22"/>
          <w:szCs w:val="22"/>
          <w:shd w:val="clear" w:color="auto" w:fill="D5FC79"/>
        </w:rPr>
        <w:t>optimizer.step</w:t>
      </w:r>
      <w:proofErr w:type="spellEnd"/>
      <w:r>
        <w:rPr>
          <w:rFonts w:ascii="Courier" w:eastAsia="Courier" w:hAnsi="Courier" w:cs="Courier"/>
          <w:sz w:val="22"/>
          <w:szCs w:val="22"/>
          <w:shd w:val="clear" w:color="auto" w:fill="D5FC79"/>
        </w:rPr>
        <w:t>()</w:t>
      </w:r>
      <w:proofErr w:type="gramEnd"/>
      <w:r>
        <w:t xml:space="preserve"> </w:t>
      </w:r>
    </w:p>
    <w:p w14:paraId="47013343" w14:textId="77777777" w:rsidR="00100C51" w:rsidRDefault="00100C51">
      <w:pPr>
        <w:spacing w:line="276" w:lineRule="auto"/>
      </w:pPr>
    </w:p>
    <w:p w14:paraId="141867E3" w14:textId="77777777" w:rsidR="00100C51" w:rsidRDefault="00F52067">
      <w:pPr>
        <w:spacing w:line="276" w:lineRule="auto"/>
      </w:pPr>
      <w:r>
        <w:t xml:space="preserve">If we run this loop by itself, we will train our model. However, we wish to evaluate our model performance after every epoch in order to determine its performance on a validation set of data. We do this as follows: </w:t>
      </w:r>
    </w:p>
    <w:p w14:paraId="07561B14" w14:textId="77777777" w:rsidR="00100C51" w:rsidRDefault="00100C51">
      <w:pPr>
        <w:spacing w:line="276" w:lineRule="auto"/>
      </w:pPr>
    </w:p>
    <w:p w14:paraId="0D5976CE"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if</w:t>
      </w:r>
      <w:proofErr w:type="gramEnd"/>
      <w:r>
        <w:rPr>
          <w:rFonts w:ascii="Courier" w:eastAsia="Courier" w:hAnsi="Courier" w:cs="Courier"/>
        </w:rPr>
        <w:t xml:space="preserve"> (step % </w:t>
      </w:r>
      <w:proofErr w:type="spellStart"/>
      <w:r>
        <w:rPr>
          <w:rFonts w:ascii="Courier" w:eastAsia="Courier" w:hAnsi="Courier" w:cs="Courier"/>
        </w:rPr>
        <w:t>print_every</w:t>
      </w:r>
      <w:proofErr w:type="spellEnd"/>
      <w:r>
        <w:rPr>
          <w:rFonts w:ascii="Courier" w:eastAsia="Courier" w:hAnsi="Courier" w:cs="Courier"/>
        </w:rPr>
        <w:t xml:space="preserve">) == 0:            </w:t>
      </w:r>
    </w:p>
    <w:p w14:paraId="3C2F7A94"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net.eval</w:t>
      </w:r>
      <w:proofErr w:type="spellEnd"/>
      <w:r>
        <w:rPr>
          <w:rFonts w:ascii="Courier" w:eastAsia="Courier" w:hAnsi="Courier" w:cs="Courier"/>
        </w:rPr>
        <w:t>()</w:t>
      </w:r>
      <w:proofErr w:type="gramEnd"/>
    </w:p>
    <w:p w14:paraId="047E4D05"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valid_losses</w:t>
      </w:r>
      <w:proofErr w:type="spellEnd"/>
      <w:r>
        <w:rPr>
          <w:rFonts w:ascii="Courier" w:eastAsia="Courier" w:hAnsi="Courier" w:cs="Courier"/>
        </w:rPr>
        <w:t xml:space="preserve"> = []</w:t>
      </w:r>
    </w:p>
    <w:p w14:paraId="7C5D76B4" w14:textId="77777777" w:rsidR="00100C51" w:rsidRDefault="00100C51">
      <w:pPr>
        <w:pBdr>
          <w:top w:val="nil"/>
          <w:left w:val="nil"/>
          <w:bottom w:val="nil"/>
          <w:right w:val="nil"/>
          <w:between w:val="nil"/>
        </w:pBdr>
        <w:shd w:val="clear" w:color="auto" w:fill="ECF1F9"/>
        <w:rPr>
          <w:rFonts w:ascii="Courier" w:eastAsia="Courier" w:hAnsi="Courier" w:cs="Courier"/>
        </w:rPr>
      </w:pPr>
    </w:p>
    <w:p w14:paraId="289FD8F2"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for</w:t>
      </w:r>
      <w:proofErr w:type="gramEnd"/>
      <w:r>
        <w:rPr>
          <w:rFonts w:ascii="Courier" w:eastAsia="Courier" w:hAnsi="Courier" w:cs="Courier"/>
        </w:rPr>
        <w:t xml:space="preserve"> </w:t>
      </w:r>
      <w:proofErr w:type="spellStart"/>
      <w:r>
        <w:rPr>
          <w:rFonts w:ascii="Courier" w:eastAsia="Courier" w:hAnsi="Courier" w:cs="Courier"/>
        </w:rPr>
        <w:t>v_inputs</w:t>
      </w:r>
      <w:proofErr w:type="spellEnd"/>
      <w:r>
        <w:rPr>
          <w:rFonts w:ascii="Courier" w:eastAsia="Courier" w:hAnsi="Courier" w:cs="Courier"/>
        </w:rPr>
        <w:t xml:space="preserve">, </w:t>
      </w:r>
      <w:proofErr w:type="spellStart"/>
      <w:r>
        <w:rPr>
          <w:rFonts w:ascii="Courier" w:eastAsia="Courier" w:hAnsi="Courier" w:cs="Courier"/>
        </w:rPr>
        <w:t>v_labels</w:t>
      </w:r>
      <w:proofErr w:type="spellEnd"/>
      <w:r>
        <w:rPr>
          <w:rFonts w:ascii="Courier" w:eastAsia="Courier" w:hAnsi="Courier" w:cs="Courier"/>
        </w:rPr>
        <w:t xml:space="preserve"> in </w:t>
      </w:r>
      <w:proofErr w:type="spellStart"/>
      <w:r>
        <w:rPr>
          <w:rFonts w:ascii="Courier" w:eastAsia="Courier" w:hAnsi="Courier" w:cs="Courier"/>
        </w:rPr>
        <w:t>valid_loader</w:t>
      </w:r>
      <w:proofErr w:type="spellEnd"/>
      <w:r>
        <w:rPr>
          <w:rFonts w:ascii="Courier" w:eastAsia="Courier" w:hAnsi="Courier" w:cs="Courier"/>
        </w:rPr>
        <w:t>:</w:t>
      </w:r>
    </w:p>
    <w:p w14:paraId="175271A4"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50DE5D1F"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v_output</w:t>
      </w:r>
      <w:proofErr w:type="spellEnd"/>
      <w:r>
        <w:rPr>
          <w:rFonts w:ascii="Courier" w:eastAsia="Courier" w:hAnsi="Courier" w:cs="Courier"/>
        </w:rPr>
        <w:t xml:space="preserve">, </w:t>
      </w:r>
      <w:proofErr w:type="spellStart"/>
      <w:r>
        <w:rPr>
          <w:rFonts w:ascii="Courier" w:eastAsia="Courier" w:hAnsi="Courier" w:cs="Courier"/>
        </w:rPr>
        <w:t>v_h</w:t>
      </w:r>
      <w:proofErr w:type="spellEnd"/>
      <w:r>
        <w:rPr>
          <w:rFonts w:ascii="Courier" w:eastAsia="Courier" w:hAnsi="Courier" w:cs="Courier"/>
        </w:rPr>
        <w:t xml:space="preserve"> = </w:t>
      </w:r>
      <w:proofErr w:type="gramStart"/>
      <w:r>
        <w:rPr>
          <w:rFonts w:ascii="Courier" w:eastAsia="Courier" w:hAnsi="Courier" w:cs="Courier"/>
        </w:rPr>
        <w:t>net(</w:t>
      </w:r>
      <w:proofErr w:type="spellStart"/>
      <w:proofErr w:type="gramEnd"/>
      <w:r>
        <w:rPr>
          <w:rFonts w:ascii="Courier" w:eastAsia="Courier" w:hAnsi="Courier" w:cs="Courier"/>
        </w:rPr>
        <w:t>v_inputs</w:t>
      </w:r>
      <w:proofErr w:type="spellEnd"/>
      <w:r>
        <w:rPr>
          <w:rFonts w:ascii="Courier" w:eastAsia="Courier" w:hAnsi="Courier" w:cs="Courier"/>
        </w:rPr>
        <w:t>)</w:t>
      </w:r>
    </w:p>
    <w:p w14:paraId="7DA73F1B"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lastRenderedPageBreak/>
        <w:t xml:space="preserve">                </w:t>
      </w:r>
      <w:proofErr w:type="spellStart"/>
      <w:r>
        <w:rPr>
          <w:rFonts w:ascii="Courier" w:eastAsia="Courier" w:hAnsi="Courier" w:cs="Courier"/>
        </w:rPr>
        <w:t>v_loss</w:t>
      </w:r>
      <w:proofErr w:type="spellEnd"/>
      <w:r>
        <w:rPr>
          <w:rFonts w:ascii="Courier" w:eastAsia="Courier" w:hAnsi="Courier" w:cs="Courier"/>
        </w:rPr>
        <w:t xml:space="preserve"> = </w:t>
      </w:r>
      <w:proofErr w:type="gramStart"/>
      <w:r>
        <w:rPr>
          <w:rFonts w:ascii="Courier" w:eastAsia="Courier" w:hAnsi="Courier" w:cs="Courier"/>
        </w:rPr>
        <w:t>criterion(</w:t>
      </w:r>
      <w:proofErr w:type="spellStart"/>
      <w:proofErr w:type="gramEnd"/>
      <w:r>
        <w:rPr>
          <w:rFonts w:ascii="Courier" w:eastAsia="Courier" w:hAnsi="Courier" w:cs="Courier"/>
        </w:rPr>
        <w:t>v_output.squeeze</w:t>
      </w:r>
      <w:proofErr w:type="spellEnd"/>
      <w:r>
        <w:rPr>
          <w:rFonts w:ascii="Courier" w:eastAsia="Courier" w:hAnsi="Courier" w:cs="Courier"/>
        </w:rPr>
        <w:t xml:space="preserve">(), </w:t>
      </w:r>
      <w:proofErr w:type="spellStart"/>
      <w:r>
        <w:rPr>
          <w:rFonts w:ascii="Courier" w:eastAsia="Courier" w:hAnsi="Courier" w:cs="Courier"/>
        </w:rPr>
        <w:t>v_labels.float</w:t>
      </w:r>
      <w:proofErr w:type="spellEnd"/>
      <w:r>
        <w:rPr>
          <w:rFonts w:ascii="Courier" w:eastAsia="Courier" w:hAnsi="Courier" w:cs="Courier"/>
        </w:rPr>
        <w:t>())</w:t>
      </w:r>
    </w:p>
    <w:p w14:paraId="142CEEA4"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valid_</w:t>
      </w:r>
      <w:proofErr w:type="gramStart"/>
      <w:r>
        <w:rPr>
          <w:rFonts w:ascii="Courier" w:eastAsia="Courier" w:hAnsi="Courier" w:cs="Courier"/>
        </w:rPr>
        <w:t>losses.append</w:t>
      </w:r>
      <w:proofErr w:type="spellEnd"/>
      <w:r>
        <w:rPr>
          <w:rFonts w:ascii="Courier" w:eastAsia="Courier" w:hAnsi="Courier" w:cs="Courier"/>
        </w:rPr>
        <w:t>(</w:t>
      </w:r>
      <w:proofErr w:type="spellStart"/>
      <w:proofErr w:type="gramEnd"/>
      <w:r>
        <w:rPr>
          <w:rFonts w:ascii="Courier" w:eastAsia="Courier" w:hAnsi="Courier" w:cs="Courier"/>
        </w:rPr>
        <w:t>v_loss.item</w:t>
      </w:r>
      <w:proofErr w:type="spellEnd"/>
      <w:r>
        <w:rPr>
          <w:rFonts w:ascii="Courier" w:eastAsia="Courier" w:hAnsi="Courier" w:cs="Courier"/>
        </w:rPr>
        <w:t>())</w:t>
      </w:r>
    </w:p>
    <w:p w14:paraId="1ACBB890" w14:textId="77777777" w:rsidR="00100C51" w:rsidRDefault="00100C51">
      <w:pPr>
        <w:pBdr>
          <w:top w:val="nil"/>
          <w:left w:val="nil"/>
          <w:bottom w:val="nil"/>
          <w:right w:val="nil"/>
          <w:between w:val="nil"/>
        </w:pBdr>
        <w:shd w:val="clear" w:color="auto" w:fill="ECF1F9"/>
        <w:rPr>
          <w:rFonts w:ascii="Courier" w:eastAsia="Courier" w:hAnsi="Courier" w:cs="Courier"/>
        </w:rPr>
      </w:pPr>
    </w:p>
    <w:p w14:paraId="14741B85"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print(</w:t>
      </w:r>
      <w:proofErr w:type="gramEnd"/>
      <w:r>
        <w:rPr>
          <w:rFonts w:ascii="Courier" w:eastAsia="Courier" w:hAnsi="Courier" w:cs="Courier"/>
        </w:rPr>
        <w:t xml:space="preserve">"Epoch: {}/{}".format((epoch+1), </w:t>
      </w:r>
      <w:proofErr w:type="spellStart"/>
      <w:r>
        <w:rPr>
          <w:rFonts w:ascii="Courier" w:eastAsia="Courier" w:hAnsi="Courier" w:cs="Courier"/>
        </w:rPr>
        <w:t>n_epochs</w:t>
      </w:r>
      <w:proofErr w:type="spellEnd"/>
      <w:r>
        <w:rPr>
          <w:rFonts w:ascii="Courier" w:eastAsia="Courier" w:hAnsi="Courier" w:cs="Courier"/>
        </w:rPr>
        <w:t>),</w:t>
      </w:r>
    </w:p>
    <w:p w14:paraId="4550816D"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"Step: {}".</w:t>
      </w:r>
      <w:proofErr w:type="gramStart"/>
      <w:r>
        <w:rPr>
          <w:rFonts w:ascii="Courier" w:eastAsia="Courier" w:hAnsi="Courier" w:cs="Courier"/>
        </w:rPr>
        <w:t>format(</w:t>
      </w:r>
      <w:proofErr w:type="gramEnd"/>
      <w:r>
        <w:rPr>
          <w:rFonts w:ascii="Courier" w:eastAsia="Courier" w:hAnsi="Courier" w:cs="Courier"/>
        </w:rPr>
        <w:t>step),</w:t>
      </w:r>
    </w:p>
    <w:p w14:paraId="3C8210B5"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"Training Loss: {:.4f}".</w:t>
      </w:r>
      <w:proofErr w:type="gramStart"/>
      <w:r>
        <w:rPr>
          <w:rFonts w:ascii="Courier" w:eastAsia="Courier" w:hAnsi="Courier" w:cs="Courier"/>
        </w:rPr>
        <w:t>format(</w:t>
      </w:r>
      <w:proofErr w:type="spellStart"/>
      <w:proofErr w:type="gramEnd"/>
      <w:r>
        <w:rPr>
          <w:rFonts w:ascii="Courier" w:eastAsia="Courier" w:hAnsi="Courier" w:cs="Courier"/>
        </w:rPr>
        <w:t>loss.item</w:t>
      </w:r>
      <w:proofErr w:type="spellEnd"/>
      <w:r>
        <w:rPr>
          <w:rFonts w:ascii="Courier" w:eastAsia="Courier" w:hAnsi="Courier" w:cs="Courier"/>
        </w:rPr>
        <w:t>()),</w:t>
      </w:r>
    </w:p>
    <w:p w14:paraId="64C7CEFC"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"Validation Loss: {:.4f}".</w:t>
      </w:r>
      <w:proofErr w:type="gramStart"/>
      <w:r>
        <w:rPr>
          <w:rFonts w:ascii="Courier" w:eastAsia="Courier" w:hAnsi="Courier" w:cs="Courier"/>
        </w:rPr>
        <w:t>format(</w:t>
      </w:r>
      <w:proofErr w:type="spellStart"/>
      <w:proofErr w:type="gramEnd"/>
      <w:r>
        <w:rPr>
          <w:rFonts w:ascii="Courier" w:eastAsia="Courier" w:hAnsi="Courier" w:cs="Courier"/>
        </w:rPr>
        <w:t>np.mean</w:t>
      </w:r>
      <w:proofErr w:type="spellEnd"/>
      <w:r>
        <w:rPr>
          <w:rFonts w:ascii="Courier" w:eastAsia="Courier" w:hAnsi="Courier" w:cs="Courier"/>
        </w:rPr>
        <w:t>(</w:t>
      </w:r>
      <w:proofErr w:type="spellStart"/>
      <w:r>
        <w:rPr>
          <w:rFonts w:ascii="Courier" w:eastAsia="Courier" w:hAnsi="Courier" w:cs="Courier"/>
        </w:rPr>
        <w:t>valid_losses</w:t>
      </w:r>
      <w:proofErr w:type="spellEnd"/>
      <w:r>
        <w:rPr>
          <w:rFonts w:ascii="Courier" w:eastAsia="Courier" w:hAnsi="Courier" w:cs="Courier"/>
        </w:rPr>
        <w:t>)))</w:t>
      </w:r>
    </w:p>
    <w:p w14:paraId="605C9494" w14:textId="77777777" w:rsidR="00100C51" w:rsidRDefault="00F52067">
      <w:pPr>
        <w:pBdr>
          <w:top w:val="nil"/>
          <w:left w:val="nil"/>
          <w:bottom w:val="nil"/>
          <w:right w:val="nil"/>
          <w:between w:val="nil"/>
        </w:pBdr>
        <w:shd w:val="clear" w:color="auto" w:fill="ECF1F9"/>
      </w:pPr>
      <w:r>
        <w:rPr>
          <w:rFonts w:ascii="Courier" w:eastAsia="Courier" w:hAnsi="Courier" w:cs="Courier"/>
        </w:rPr>
        <w:t xml:space="preserve">            </w:t>
      </w:r>
      <w:proofErr w:type="spellStart"/>
      <w:proofErr w:type="gramStart"/>
      <w:r>
        <w:rPr>
          <w:rFonts w:ascii="Courier" w:eastAsia="Courier" w:hAnsi="Courier" w:cs="Courier"/>
        </w:rPr>
        <w:t>net.train</w:t>
      </w:r>
      <w:proofErr w:type="spellEnd"/>
      <w:r>
        <w:rPr>
          <w:rFonts w:ascii="Courier" w:eastAsia="Courier" w:hAnsi="Courier" w:cs="Courier"/>
        </w:rPr>
        <w:t>()</w:t>
      </w:r>
      <w:proofErr w:type="gramEnd"/>
    </w:p>
    <w:p w14:paraId="5ABCD558" w14:textId="77777777" w:rsidR="00100C51" w:rsidRDefault="00100C51">
      <w:pPr>
        <w:spacing w:line="276" w:lineRule="auto"/>
      </w:pPr>
    </w:p>
    <w:p w14:paraId="19517A2C" w14:textId="77777777" w:rsidR="00100C51" w:rsidRDefault="00F52067">
      <w:pPr>
        <w:spacing w:line="276" w:lineRule="auto"/>
      </w:pPr>
      <w:r>
        <w:t xml:space="preserve">This means at the end of every epoch, our model calls </w:t>
      </w:r>
      <w:proofErr w:type="spellStart"/>
      <w:proofErr w:type="gramStart"/>
      <w:r>
        <w:rPr>
          <w:rFonts w:ascii="Courier" w:eastAsia="Courier" w:hAnsi="Courier" w:cs="Courier"/>
          <w:sz w:val="22"/>
          <w:szCs w:val="22"/>
          <w:shd w:val="clear" w:color="auto" w:fill="D5FC79"/>
        </w:rPr>
        <w:t>net.eval</w:t>
      </w:r>
      <w:proofErr w:type="spellEnd"/>
      <w:r>
        <w:rPr>
          <w:rFonts w:ascii="Courier" w:eastAsia="Courier" w:hAnsi="Courier" w:cs="Courier"/>
          <w:sz w:val="22"/>
          <w:szCs w:val="22"/>
          <w:shd w:val="clear" w:color="auto" w:fill="D5FC79"/>
        </w:rPr>
        <w:t>(</w:t>
      </w:r>
      <w:proofErr w:type="gramEnd"/>
      <w:r>
        <w:rPr>
          <w:rFonts w:ascii="Courier" w:eastAsia="Courier" w:hAnsi="Courier" w:cs="Courier"/>
          <w:sz w:val="22"/>
          <w:szCs w:val="22"/>
          <w:shd w:val="clear" w:color="auto" w:fill="D5FC79"/>
        </w:rPr>
        <w:t>)</w:t>
      </w:r>
      <w:r>
        <w:t xml:space="preserve"> to freeze the weights of our model and performs a forward pass using our data as before. Note that dropout is also not applied when we are in evaluation mode. However, this time instead of using the training data loader, we use the validation loader. By doing this we can calculate the total loss of the model’s current state over our validation set of data. Finally we print our results and call </w:t>
      </w:r>
      <w:proofErr w:type="spellStart"/>
      <w:proofErr w:type="gramStart"/>
      <w:r>
        <w:rPr>
          <w:rFonts w:ascii="Courier" w:eastAsia="Courier" w:hAnsi="Courier" w:cs="Courier"/>
          <w:sz w:val="22"/>
          <w:szCs w:val="22"/>
          <w:shd w:val="clear" w:color="auto" w:fill="D5FC79"/>
        </w:rPr>
        <w:t>net.train</w:t>
      </w:r>
      <w:proofErr w:type="spellEnd"/>
      <w:r>
        <w:rPr>
          <w:rFonts w:ascii="Courier" w:eastAsia="Courier" w:hAnsi="Courier" w:cs="Courier"/>
          <w:sz w:val="22"/>
          <w:szCs w:val="22"/>
          <w:shd w:val="clear" w:color="auto" w:fill="D5FC79"/>
        </w:rPr>
        <w:t>(</w:t>
      </w:r>
      <w:proofErr w:type="gramEnd"/>
      <w:r>
        <w:rPr>
          <w:rFonts w:ascii="Courier" w:eastAsia="Courier" w:hAnsi="Courier" w:cs="Courier"/>
          <w:sz w:val="22"/>
          <w:szCs w:val="22"/>
          <w:shd w:val="clear" w:color="auto" w:fill="D5FC79"/>
        </w:rPr>
        <w:t>)</w:t>
      </w:r>
      <w:r>
        <w:t xml:space="preserve"> to unfreeze our model’s weights so we can train again on the next epoch. Our output looks something like this: </w:t>
      </w:r>
    </w:p>
    <w:p w14:paraId="65C89E5B" w14:textId="77777777" w:rsidR="00100C51" w:rsidRDefault="00100C51">
      <w:pPr>
        <w:spacing w:line="276" w:lineRule="auto"/>
      </w:pPr>
    </w:p>
    <w:p w14:paraId="5C7007FC" w14:textId="77777777" w:rsidR="00100C51" w:rsidRDefault="00F52067">
      <w:pPr>
        <w:spacing w:line="276" w:lineRule="auto"/>
      </w:pPr>
      <w:r>
        <w:rPr>
          <w:noProof/>
          <w:lang w:val="en-US"/>
        </w:rPr>
        <w:drawing>
          <wp:inline distT="114300" distB="114300" distL="114300" distR="114300" wp14:anchorId="2E735157" wp14:editId="1904473B">
            <wp:extent cx="5251450" cy="520700"/>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6"/>
                    <a:srcRect/>
                    <a:stretch>
                      <a:fillRect/>
                    </a:stretch>
                  </pic:blipFill>
                  <pic:spPr>
                    <a:xfrm>
                      <a:off x="0" y="0"/>
                      <a:ext cx="5251450" cy="520700"/>
                    </a:xfrm>
                    <a:prstGeom prst="rect">
                      <a:avLst/>
                    </a:prstGeom>
                    <a:ln/>
                  </pic:spPr>
                </pic:pic>
              </a:graphicData>
            </a:graphic>
          </wp:inline>
        </w:drawing>
      </w:r>
    </w:p>
    <w:p w14:paraId="50EF4336" w14:textId="77777777" w:rsidR="00100C51" w:rsidRDefault="00100C51">
      <w:pPr>
        <w:spacing w:line="276" w:lineRule="auto"/>
      </w:pPr>
    </w:p>
    <w:p w14:paraId="05F24158" w14:textId="77777777" w:rsidR="00100C51" w:rsidRDefault="00F52067">
      <w:pPr>
        <w:spacing w:line="276" w:lineRule="auto"/>
      </w:pPr>
      <w:r>
        <w:t>Finally, we can save our model for future use:</w:t>
      </w:r>
    </w:p>
    <w:p w14:paraId="39C16E76" w14:textId="77777777" w:rsidR="00100C51" w:rsidRDefault="00100C51">
      <w:pPr>
        <w:spacing w:line="276" w:lineRule="auto"/>
      </w:pPr>
    </w:p>
    <w:p w14:paraId="4CB78620"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proofErr w:type="gramStart"/>
      <w:r>
        <w:rPr>
          <w:rFonts w:ascii="Courier" w:eastAsia="Courier" w:hAnsi="Courier" w:cs="Courier"/>
        </w:rPr>
        <w:t>torch.save</w:t>
      </w:r>
      <w:proofErr w:type="spellEnd"/>
      <w:r>
        <w:rPr>
          <w:rFonts w:ascii="Courier" w:eastAsia="Courier" w:hAnsi="Courier" w:cs="Courier"/>
        </w:rPr>
        <w:t>(</w:t>
      </w:r>
      <w:proofErr w:type="spellStart"/>
      <w:proofErr w:type="gramEnd"/>
      <w:r>
        <w:rPr>
          <w:rFonts w:ascii="Courier" w:eastAsia="Courier" w:hAnsi="Courier" w:cs="Courier"/>
        </w:rPr>
        <w:t>net.state_dict</w:t>
      </w:r>
      <w:proofErr w:type="spellEnd"/>
      <w:r>
        <w:rPr>
          <w:rFonts w:ascii="Courier" w:eastAsia="Courier" w:hAnsi="Courier" w:cs="Courier"/>
        </w:rPr>
        <w:t>(), '</w:t>
      </w:r>
      <w:proofErr w:type="spellStart"/>
      <w:r>
        <w:rPr>
          <w:rFonts w:ascii="Courier" w:eastAsia="Courier" w:hAnsi="Courier" w:cs="Courier"/>
        </w:rPr>
        <w:t>model.pkl</w:t>
      </w:r>
      <w:proofErr w:type="spellEnd"/>
      <w:r>
        <w:rPr>
          <w:rFonts w:ascii="Courier" w:eastAsia="Courier" w:hAnsi="Courier" w:cs="Courier"/>
        </w:rPr>
        <w:t>')</w:t>
      </w:r>
    </w:p>
    <w:p w14:paraId="37A14AA0" w14:textId="77777777" w:rsidR="00100C51" w:rsidRDefault="00100C51">
      <w:pPr>
        <w:spacing w:line="276" w:lineRule="auto"/>
      </w:pPr>
    </w:p>
    <w:p w14:paraId="4A5161DB" w14:textId="77777777" w:rsidR="004338C6" w:rsidRDefault="00F52067">
      <w:pPr>
        <w:spacing w:line="276" w:lineRule="auto"/>
        <w:rPr>
          <w:ins w:id="17" w:author="Roshan Kumar" w:date="2020-06-15T17:17:00Z"/>
        </w:rPr>
      </w:pPr>
      <w:r>
        <w:t xml:space="preserve">After training our model for 3 epochs, we notice two main things. We’ll start with the good news first - our model is learning something! Not only has our training loss </w:t>
      </w:r>
      <w:proofErr w:type="gramStart"/>
      <w:r>
        <w:t>fallen ,</w:t>
      </w:r>
      <w:proofErr w:type="gramEnd"/>
      <w:r>
        <w:t xml:space="preserve"> but we see that our loss on the validation set has fallen after each epoch. This means that our model is better at predicting sentiment on an unseen set of data after just 3 epochs! The bad news however is that our model is massively overfit. Our training loss is much lower than that of our validation loss, showing that while our model has learnt how to predict the training set of data very well, this doesn’t generalize as well to an unseen set of data. This was expected to happen as we are using a very small set of training data (just 2400 training sentences). As we are training a whole embedding layer, it is possible that many of the words occur just once in the training set and never in the validation set and vice versa, making it practically impossible for the model to generalize for all the different variety of words within our corpus. </w:t>
      </w:r>
    </w:p>
    <w:p w14:paraId="41B89D2A" w14:textId="4E3E6263" w:rsidR="00100C51" w:rsidRDefault="00F52067">
      <w:pPr>
        <w:spacing w:line="276" w:lineRule="auto"/>
      </w:pPr>
      <w:r>
        <w:t>In practice, we would hope to train our model on a much larger dataset to allow our model to learn how to generalize much better. We have also trained this model over a very short time period and have not performed hyperparameter tuning to determine the best possible iteration of our model. Feel free to try changing some of the parameters within the model (training time, hidden state size, embedding size etc.) in order to improve the performance of the model.</w:t>
      </w:r>
    </w:p>
    <w:p w14:paraId="62722135" w14:textId="77777777" w:rsidR="00100C51" w:rsidRDefault="00100C51">
      <w:pPr>
        <w:spacing w:line="276" w:lineRule="auto"/>
      </w:pPr>
    </w:p>
    <w:p w14:paraId="4F70DCFF" w14:textId="77777777" w:rsidR="00100C51" w:rsidRDefault="00F52067">
      <w:pPr>
        <w:spacing w:line="276" w:lineRule="auto"/>
      </w:pPr>
      <w:r>
        <w:t>Although our model is overfit, it has still learned something. We now wish to evaluate our model on a final test set of data. We perform one final pass on the data using the test loader we defined earlier. Within this pass we loop through all of our test data and make predictions using our final model:</w:t>
      </w:r>
    </w:p>
    <w:p w14:paraId="37DB0E4F" w14:textId="77777777" w:rsidR="00100C51" w:rsidRDefault="00100C51">
      <w:pPr>
        <w:spacing w:line="276" w:lineRule="auto"/>
      </w:pPr>
    </w:p>
    <w:p w14:paraId="69C0C736"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proofErr w:type="gramStart"/>
      <w:r>
        <w:rPr>
          <w:rFonts w:ascii="Courier" w:eastAsia="Courier" w:hAnsi="Courier" w:cs="Courier"/>
        </w:rPr>
        <w:lastRenderedPageBreak/>
        <w:t>net.eval</w:t>
      </w:r>
      <w:proofErr w:type="spellEnd"/>
      <w:r>
        <w:rPr>
          <w:rFonts w:ascii="Courier" w:eastAsia="Courier" w:hAnsi="Courier" w:cs="Courier"/>
        </w:rPr>
        <w:t>()</w:t>
      </w:r>
      <w:proofErr w:type="gramEnd"/>
    </w:p>
    <w:p w14:paraId="23A74CA5"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test_losses</w:t>
      </w:r>
      <w:proofErr w:type="spellEnd"/>
      <w:r>
        <w:rPr>
          <w:rFonts w:ascii="Courier" w:eastAsia="Courier" w:hAnsi="Courier" w:cs="Courier"/>
        </w:rPr>
        <w:t xml:space="preserve"> = []</w:t>
      </w:r>
    </w:p>
    <w:p w14:paraId="64340A3D"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num_correct</w:t>
      </w:r>
      <w:proofErr w:type="spellEnd"/>
      <w:r>
        <w:rPr>
          <w:rFonts w:ascii="Courier" w:eastAsia="Courier" w:hAnsi="Courier" w:cs="Courier"/>
        </w:rPr>
        <w:t xml:space="preserve"> = 0</w:t>
      </w:r>
    </w:p>
    <w:p w14:paraId="3B79BE1F" w14:textId="77777777" w:rsidR="00100C51" w:rsidRDefault="00100C51">
      <w:pPr>
        <w:pBdr>
          <w:top w:val="nil"/>
          <w:left w:val="nil"/>
          <w:bottom w:val="nil"/>
          <w:right w:val="nil"/>
          <w:between w:val="nil"/>
        </w:pBdr>
        <w:shd w:val="clear" w:color="auto" w:fill="ECF1F9"/>
        <w:rPr>
          <w:rFonts w:ascii="Courier" w:eastAsia="Courier" w:hAnsi="Courier" w:cs="Courier"/>
        </w:rPr>
      </w:pPr>
    </w:p>
    <w:p w14:paraId="487F7DAF"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for</w:t>
      </w:r>
      <w:proofErr w:type="gramEnd"/>
      <w:r>
        <w:rPr>
          <w:rFonts w:ascii="Courier" w:eastAsia="Courier" w:hAnsi="Courier" w:cs="Courier"/>
        </w:rPr>
        <w:t xml:space="preserve"> inputs, labels in </w:t>
      </w:r>
      <w:proofErr w:type="spellStart"/>
      <w:r>
        <w:rPr>
          <w:rFonts w:ascii="Courier" w:eastAsia="Courier" w:hAnsi="Courier" w:cs="Courier"/>
        </w:rPr>
        <w:t>test_loader</w:t>
      </w:r>
      <w:proofErr w:type="spellEnd"/>
      <w:r>
        <w:rPr>
          <w:rFonts w:ascii="Courier" w:eastAsia="Courier" w:hAnsi="Courier" w:cs="Courier"/>
        </w:rPr>
        <w:t>:</w:t>
      </w:r>
    </w:p>
    <w:p w14:paraId="5E0574EB" w14:textId="77777777" w:rsidR="00100C51" w:rsidRDefault="00100C51">
      <w:pPr>
        <w:pBdr>
          <w:top w:val="nil"/>
          <w:left w:val="nil"/>
          <w:bottom w:val="nil"/>
          <w:right w:val="nil"/>
          <w:between w:val="nil"/>
        </w:pBdr>
        <w:shd w:val="clear" w:color="auto" w:fill="ECF1F9"/>
        <w:rPr>
          <w:rFonts w:ascii="Courier" w:eastAsia="Courier" w:hAnsi="Courier" w:cs="Courier"/>
        </w:rPr>
      </w:pPr>
    </w:p>
    <w:p w14:paraId="12634D1E"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test_output</w:t>
      </w:r>
      <w:proofErr w:type="spellEnd"/>
      <w:r>
        <w:rPr>
          <w:rFonts w:ascii="Courier" w:eastAsia="Courier" w:hAnsi="Courier" w:cs="Courier"/>
        </w:rPr>
        <w:t xml:space="preserve">, </w:t>
      </w:r>
      <w:proofErr w:type="spellStart"/>
      <w:r>
        <w:rPr>
          <w:rFonts w:ascii="Courier" w:eastAsia="Courier" w:hAnsi="Courier" w:cs="Courier"/>
        </w:rPr>
        <w:t>test_h</w:t>
      </w:r>
      <w:proofErr w:type="spellEnd"/>
      <w:r>
        <w:rPr>
          <w:rFonts w:ascii="Courier" w:eastAsia="Courier" w:hAnsi="Courier" w:cs="Courier"/>
        </w:rPr>
        <w:t xml:space="preserve"> = </w:t>
      </w:r>
      <w:proofErr w:type="gramStart"/>
      <w:r>
        <w:rPr>
          <w:rFonts w:ascii="Courier" w:eastAsia="Courier" w:hAnsi="Courier" w:cs="Courier"/>
        </w:rPr>
        <w:t>net(</w:t>
      </w:r>
      <w:proofErr w:type="gramEnd"/>
      <w:r>
        <w:rPr>
          <w:rFonts w:ascii="Courier" w:eastAsia="Courier" w:hAnsi="Courier" w:cs="Courier"/>
        </w:rPr>
        <w:t>inputs)</w:t>
      </w:r>
    </w:p>
    <w:p w14:paraId="0692210A"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loss</w:t>
      </w:r>
      <w:proofErr w:type="gramEnd"/>
      <w:r>
        <w:rPr>
          <w:rFonts w:ascii="Courier" w:eastAsia="Courier" w:hAnsi="Courier" w:cs="Courier"/>
        </w:rPr>
        <w:t xml:space="preserve"> = criterion(</w:t>
      </w:r>
      <w:proofErr w:type="spellStart"/>
      <w:r>
        <w:rPr>
          <w:rFonts w:ascii="Courier" w:eastAsia="Courier" w:hAnsi="Courier" w:cs="Courier"/>
        </w:rPr>
        <w:t>test_output</w:t>
      </w:r>
      <w:proofErr w:type="spellEnd"/>
      <w:r>
        <w:rPr>
          <w:rFonts w:ascii="Courier" w:eastAsia="Courier" w:hAnsi="Courier" w:cs="Courier"/>
        </w:rPr>
        <w:t>, labels)</w:t>
      </w:r>
    </w:p>
    <w:p w14:paraId="2F0A2565"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test_</w:t>
      </w:r>
      <w:proofErr w:type="gramStart"/>
      <w:r>
        <w:rPr>
          <w:rFonts w:ascii="Courier" w:eastAsia="Courier" w:hAnsi="Courier" w:cs="Courier"/>
        </w:rPr>
        <w:t>losses.append</w:t>
      </w:r>
      <w:proofErr w:type="spellEnd"/>
      <w:r>
        <w:rPr>
          <w:rFonts w:ascii="Courier" w:eastAsia="Courier" w:hAnsi="Courier" w:cs="Courier"/>
        </w:rPr>
        <w:t>(</w:t>
      </w:r>
      <w:proofErr w:type="spellStart"/>
      <w:proofErr w:type="gramEnd"/>
      <w:r>
        <w:rPr>
          <w:rFonts w:ascii="Courier" w:eastAsia="Courier" w:hAnsi="Courier" w:cs="Courier"/>
        </w:rPr>
        <w:t>loss.item</w:t>
      </w:r>
      <w:proofErr w:type="spellEnd"/>
      <w:r>
        <w:rPr>
          <w:rFonts w:ascii="Courier" w:eastAsia="Courier" w:hAnsi="Courier" w:cs="Courier"/>
        </w:rPr>
        <w:t>())</w:t>
      </w:r>
    </w:p>
    <w:p w14:paraId="33496657"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21E7D87F"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preds</w:t>
      </w:r>
      <w:proofErr w:type="spellEnd"/>
      <w:proofErr w:type="gramEnd"/>
      <w:r>
        <w:rPr>
          <w:rFonts w:ascii="Courier" w:eastAsia="Courier" w:hAnsi="Courier" w:cs="Courier"/>
        </w:rPr>
        <w:t xml:space="preserve"> = </w:t>
      </w:r>
      <w:proofErr w:type="spellStart"/>
      <w:r>
        <w:rPr>
          <w:rFonts w:ascii="Courier" w:eastAsia="Courier" w:hAnsi="Courier" w:cs="Courier"/>
        </w:rPr>
        <w:t>torch.round</w:t>
      </w:r>
      <w:proofErr w:type="spellEnd"/>
      <w:r>
        <w:rPr>
          <w:rFonts w:ascii="Courier" w:eastAsia="Courier" w:hAnsi="Courier" w:cs="Courier"/>
        </w:rPr>
        <w:t>(</w:t>
      </w:r>
      <w:proofErr w:type="spellStart"/>
      <w:r>
        <w:rPr>
          <w:rFonts w:ascii="Courier" w:eastAsia="Courier" w:hAnsi="Courier" w:cs="Courier"/>
        </w:rPr>
        <w:t>test_output.squeeze</w:t>
      </w:r>
      <w:proofErr w:type="spellEnd"/>
      <w:r>
        <w:rPr>
          <w:rFonts w:ascii="Courier" w:eastAsia="Courier" w:hAnsi="Courier" w:cs="Courier"/>
        </w:rPr>
        <w:t>())</w:t>
      </w:r>
    </w:p>
    <w:p w14:paraId="56693F26"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correct_tensor</w:t>
      </w:r>
      <w:proofErr w:type="spellEnd"/>
      <w:r>
        <w:rPr>
          <w:rFonts w:ascii="Courier" w:eastAsia="Courier" w:hAnsi="Courier" w:cs="Courier"/>
        </w:rPr>
        <w:t xml:space="preserve"> = </w:t>
      </w:r>
      <w:proofErr w:type="spellStart"/>
      <w:proofErr w:type="gramStart"/>
      <w:r>
        <w:rPr>
          <w:rFonts w:ascii="Courier" w:eastAsia="Courier" w:hAnsi="Courier" w:cs="Courier"/>
        </w:rPr>
        <w:t>preds.eq</w:t>
      </w:r>
      <w:proofErr w:type="spellEnd"/>
      <w:r>
        <w:rPr>
          <w:rFonts w:ascii="Courier" w:eastAsia="Courier" w:hAnsi="Courier" w:cs="Courier"/>
        </w:rPr>
        <w:t>(</w:t>
      </w:r>
      <w:proofErr w:type="spellStart"/>
      <w:proofErr w:type="gramEnd"/>
      <w:r>
        <w:rPr>
          <w:rFonts w:ascii="Courier" w:eastAsia="Courier" w:hAnsi="Courier" w:cs="Courier"/>
        </w:rPr>
        <w:t>labels.float</w:t>
      </w:r>
      <w:proofErr w:type="spellEnd"/>
      <w:r>
        <w:rPr>
          <w:rFonts w:ascii="Courier" w:eastAsia="Courier" w:hAnsi="Courier" w:cs="Courier"/>
        </w:rPr>
        <w:t>().</w:t>
      </w:r>
      <w:proofErr w:type="spellStart"/>
      <w:r>
        <w:rPr>
          <w:rFonts w:ascii="Courier" w:eastAsia="Courier" w:hAnsi="Courier" w:cs="Courier"/>
        </w:rPr>
        <w:t>view_as</w:t>
      </w:r>
      <w:proofErr w:type="spellEnd"/>
      <w:r>
        <w:rPr>
          <w:rFonts w:ascii="Courier" w:eastAsia="Courier" w:hAnsi="Courier" w:cs="Courier"/>
        </w:rPr>
        <w:t>(</w:t>
      </w:r>
      <w:proofErr w:type="spellStart"/>
      <w:r>
        <w:rPr>
          <w:rFonts w:ascii="Courier" w:eastAsia="Courier" w:hAnsi="Courier" w:cs="Courier"/>
        </w:rPr>
        <w:t>preds</w:t>
      </w:r>
      <w:proofErr w:type="spellEnd"/>
      <w:r>
        <w:rPr>
          <w:rFonts w:ascii="Courier" w:eastAsia="Courier" w:hAnsi="Courier" w:cs="Courier"/>
        </w:rPr>
        <w:t>))</w:t>
      </w:r>
    </w:p>
    <w:p w14:paraId="1EA88BCB"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correct</w:t>
      </w:r>
      <w:proofErr w:type="gramEnd"/>
      <w:r>
        <w:rPr>
          <w:rFonts w:ascii="Courier" w:eastAsia="Courier" w:hAnsi="Courier" w:cs="Courier"/>
        </w:rPr>
        <w:t xml:space="preserve"> = </w:t>
      </w:r>
      <w:proofErr w:type="spellStart"/>
      <w:r>
        <w:rPr>
          <w:rFonts w:ascii="Courier" w:eastAsia="Courier" w:hAnsi="Courier" w:cs="Courier"/>
        </w:rPr>
        <w:t>np.squeeze</w:t>
      </w:r>
      <w:proofErr w:type="spellEnd"/>
      <w:r>
        <w:rPr>
          <w:rFonts w:ascii="Courier" w:eastAsia="Courier" w:hAnsi="Courier" w:cs="Courier"/>
        </w:rPr>
        <w:t>(</w:t>
      </w:r>
      <w:proofErr w:type="spellStart"/>
      <w:r>
        <w:rPr>
          <w:rFonts w:ascii="Courier" w:eastAsia="Courier" w:hAnsi="Courier" w:cs="Courier"/>
        </w:rPr>
        <w:t>correct_tensor.numpy</w:t>
      </w:r>
      <w:proofErr w:type="spellEnd"/>
      <w:r>
        <w:rPr>
          <w:rFonts w:ascii="Courier" w:eastAsia="Courier" w:hAnsi="Courier" w:cs="Courier"/>
        </w:rPr>
        <w:t>())</w:t>
      </w:r>
    </w:p>
    <w:p w14:paraId="4307AF4E"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num_correct</w:t>
      </w:r>
      <w:proofErr w:type="spellEnd"/>
      <w:r>
        <w:rPr>
          <w:rFonts w:ascii="Courier" w:eastAsia="Courier" w:hAnsi="Courier" w:cs="Courier"/>
        </w:rPr>
        <w:t xml:space="preserve"> += </w:t>
      </w:r>
      <w:proofErr w:type="spellStart"/>
      <w:proofErr w:type="gramStart"/>
      <w:r>
        <w:rPr>
          <w:rFonts w:ascii="Courier" w:eastAsia="Courier" w:hAnsi="Courier" w:cs="Courier"/>
        </w:rPr>
        <w:t>np.sum</w:t>
      </w:r>
      <w:proofErr w:type="spellEnd"/>
      <w:r>
        <w:rPr>
          <w:rFonts w:ascii="Courier" w:eastAsia="Courier" w:hAnsi="Courier" w:cs="Courier"/>
        </w:rPr>
        <w:t>(</w:t>
      </w:r>
      <w:proofErr w:type="gramEnd"/>
      <w:r>
        <w:rPr>
          <w:rFonts w:ascii="Courier" w:eastAsia="Courier" w:hAnsi="Courier" w:cs="Courier"/>
        </w:rPr>
        <w:t>correct)</w:t>
      </w:r>
    </w:p>
    <w:p w14:paraId="18DD24E5"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76DD2BB2"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"Test Loss: {:.4f}".format(</w:t>
      </w:r>
      <w:proofErr w:type="spellStart"/>
      <w:r>
        <w:rPr>
          <w:rFonts w:ascii="Courier" w:eastAsia="Courier" w:hAnsi="Courier" w:cs="Courier"/>
        </w:rPr>
        <w:t>np.mean</w:t>
      </w:r>
      <w:proofErr w:type="spellEnd"/>
      <w:r>
        <w:rPr>
          <w:rFonts w:ascii="Courier" w:eastAsia="Courier" w:hAnsi="Courier" w:cs="Courier"/>
        </w:rPr>
        <w:t>(</w:t>
      </w:r>
      <w:proofErr w:type="spellStart"/>
      <w:r>
        <w:rPr>
          <w:rFonts w:ascii="Courier" w:eastAsia="Courier" w:hAnsi="Courier" w:cs="Courier"/>
        </w:rPr>
        <w:t>test_losses</w:t>
      </w:r>
      <w:proofErr w:type="spellEnd"/>
      <w:r>
        <w:rPr>
          <w:rFonts w:ascii="Courier" w:eastAsia="Courier" w:hAnsi="Courier" w:cs="Courier"/>
        </w:rPr>
        <w:t>)))</w:t>
      </w:r>
    </w:p>
    <w:p w14:paraId="1DE248F2"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print(</w:t>
      </w:r>
      <w:proofErr w:type="gramEnd"/>
      <w:r>
        <w:rPr>
          <w:rFonts w:ascii="Courier" w:eastAsia="Courier" w:hAnsi="Courier" w:cs="Courier"/>
        </w:rPr>
        <w:t>"Test Accuracy: {:.2f}".format(</w:t>
      </w:r>
      <w:proofErr w:type="spellStart"/>
      <w:r>
        <w:rPr>
          <w:rFonts w:ascii="Courier" w:eastAsia="Courier" w:hAnsi="Courier" w:cs="Courier"/>
        </w:rPr>
        <w:t>num_correct</w:t>
      </w:r>
      <w:proofErr w:type="spellEnd"/>
      <w:r>
        <w:rPr>
          <w:rFonts w:ascii="Courier" w:eastAsia="Courier" w:hAnsi="Courier" w:cs="Courier"/>
        </w:rPr>
        <w:t>/</w:t>
      </w:r>
      <w:proofErr w:type="spellStart"/>
      <w:r>
        <w:rPr>
          <w:rFonts w:ascii="Courier" w:eastAsia="Courier" w:hAnsi="Courier" w:cs="Courier"/>
        </w:rPr>
        <w:t>len</w:t>
      </w:r>
      <w:proofErr w:type="spellEnd"/>
      <w:r>
        <w:rPr>
          <w:rFonts w:ascii="Courier" w:eastAsia="Courier" w:hAnsi="Courier" w:cs="Courier"/>
        </w:rPr>
        <w:t>(</w:t>
      </w:r>
      <w:proofErr w:type="spellStart"/>
      <w:r>
        <w:rPr>
          <w:rFonts w:ascii="Courier" w:eastAsia="Courier" w:hAnsi="Courier" w:cs="Courier"/>
        </w:rPr>
        <w:t>test_loader.dataset</w:t>
      </w:r>
      <w:proofErr w:type="spellEnd"/>
      <w:r>
        <w:rPr>
          <w:rFonts w:ascii="Courier" w:eastAsia="Courier" w:hAnsi="Courier" w:cs="Courier"/>
        </w:rPr>
        <w:t xml:space="preserve">)))    </w:t>
      </w:r>
    </w:p>
    <w:p w14:paraId="0D153A5E" w14:textId="77777777" w:rsidR="00100C51" w:rsidRDefault="00100C51">
      <w:pPr>
        <w:spacing w:line="276" w:lineRule="auto"/>
      </w:pPr>
    </w:p>
    <w:p w14:paraId="026CE272" w14:textId="77777777" w:rsidR="00100C51" w:rsidRDefault="00F52067">
      <w:pPr>
        <w:spacing w:line="276" w:lineRule="auto"/>
      </w:pPr>
      <w:r>
        <w:t>Our performance on our test set of data is as follows:</w:t>
      </w:r>
    </w:p>
    <w:p w14:paraId="2637EF08" w14:textId="77777777" w:rsidR="00100C51" w:rsidRDefault="00100C51">
      <w:pPr>
        <w:spacing w:line="276" w:lineRule="auto"/>
      </w:pPr>
    </w:p>
    <w:p w14:paraId="4AD9C18D" w14:textId="77777777" w:rsidR="00100C51" w:rsidRDefault="00F52067">
      <w:pPr>
        <w:spacing w:line="276" w:lineRule="auto"/>
        <w:jc w:val="center"/>
      </w:pPr>
      <w:r>
        <w:rPr>
          <w:noProof/>
          <w:lang w:val="en-US"/>
        </w:rPr>
        <w:drawing>
          <wp:inline distT="114300" distB="114300" distL="114300" distR="114300" wp14:anchorId="542D66FE" wp14:editId="6CD4FFD4">
            <wp:extent cx="2097088" cy="506466"/>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7"/>
                    <a:srcRect/>
                    <a:stretch>
                      <a:fillRect/>
                    </a:stretch>
                  </pic:blipFill>
                  <pic:spPr>
                    <a:xfrm>
                      <a:off x="0" y="0"/>
                      <a:ext cx="2097088" cy="506466"/>
                    </a:xfrm>
                    <a:prstGeom prst="rect">
                      <a:avLst/>
                    </a:prstGeom>
                    <a:ln/>
                  </pic:spPr>
                </pic:pic>
              </a:graphicData>
            </a:graphic>
          </wp:inline>
        </w:drawing>
      </w:r>
    </w:p>
    <w:p w14:paraId="1EE31F2F" w14:textId="77777777" w:rsidR="00100C51" w:rsidRDefault="00100C51">
      <w:pPr>
        <w:spacing w:line="276" w:lineRule="auto"/>
      </w:pPr>
    </w:p>
    <w:p w14:paraId="0A300334" w14:textId="77777777" w:rsidR="00100C51" w:rsidRDefault="00F52067">
      <w:pPr>
        <w:spacing w:line="276" w:lineRule="auto"/>
        <w:rPr>
          <w:b/>
          <w:sz w:val="36"/>
          <w:szCs w:val="36"/>
        </w:rPr>
      </w:pPr>
      <w:r>
        <w:t xml:space="preserve">We then compare our model predictions to our true labels to get </w:t>
      </w:r>
      <w:proofErr w:type="spellStart"/>
      <w:r>
        <w:rPr>
          <w:rFonts w:ascii="Courier" w:eastAsia="Courier" w:hAnsi="Courier" w:cs="Courier"/>
          <w:sz w:val="22"/>
          <w:szCs w:val="22"/>
          <w:shd w:val="clear" w:color="auto" w:fill="D5FC79"/>
        </w:rPr>
        <w:t>correct_tensor</w:t>
      </w:r>
      <w:proofErr w:type="spellEnd"/>
      <w:r>
        <w:t>; a vector of whether each of our model’s predictions were correct or not. We then sum this vector and divide by its length to get our model’s total accuracy. Here, we get an accuracy of 76%. While our model is certainly far from perfect, given our very small training set and limited training time, this is not bad at all! This just serves to illustrate how useful LSTMs can be when it comes to learning from NLP data.  Next, we will show how we can use our model to make predictions from new data.</w:t>
      </w:r>
    </w:p>
    <w:p w14:paraId="6EF78D0C" w14:textId="77777777" w:rsidR="00100C51" w:rsidRDefault="00F52067">
      <w:pPr>
        <w:keepNext/>
        <w:keepLines/>
        <w:spacing w:before="280" w:line="259" w:lineRule="auto"/>
      </w:pPr>
      <w:r>
        <w:t>Using our Model to Make Predictions</w:t>
      </w:r>
    </w:p>
    <w:p w14:paraId="29EAF72D" w14:textId="77777777" w:rsidR="00100C51" w:rsidRDefault="00F52067">
      <w:pPr>
        <w:spacing w:line="276" w:lineRule="auto"/>
      </w:pPr>
      <w:r>
        <w:t xml:space="preserve">Now that we have a trained model, it should be possible to repeat our preprocessing steps on a new sentence, pass this into our model and get a prediction of </w:t>
      </w:r>
      <w:proofErr w:type="spellStart"/>
      <w:r>
        <w:t>it’s</w:t>
      </w:r>
      <w:proofErr w:type="spellEnd"/>
      <w:r>
        <w:t xml:space="preserve"> sentiment. We first create a function to preprocess our input sentence to predict:</w:t>
      </w:r>
    </w:p>
    <w:p w14:paraId="36194FE4" w14:textId="77777777" w:rsidR="00100C51" w:rsidRDefault="00100C51">
      <w:pPr>
        <w:spacing w:line="276" w:lineRule="auto"/>
      </w:pPr>
    </w:p>
    <w:p w14:paraId="041AAFCE"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proofErr w:type="gramStart"/>
      <w:r>
        <w:rPr>
          <w:rFonts w:ascii="Courier" w:eastAsia="Courier" w:hAnsi="Courier" w:cs="Courier"/>
        </w:rPr>
        <w:t>def</w:t>
      </w:r>
      <w:proofErr w:type="spellEnd"/>
      <w:proofErr w:type="gramEnd"/>
      <w:r>
        <w:rPr>
          <w:rFonts w:ascii="Courier" w:eastAsia="Courier" w:hAnsi="Courier" w:cs="Courier"/>
        </w:rPr>
        <w:t xml:space="preserve"> </w:t>
      </w:r>
      <w:proofErr w:type="spellStart"/>
      <w:r>
        <w:rPr>
          <w:rFonts w:ascii="Courier" w:eastAsia="Courier" w:hAnsi="Courier" w:cs="Courier"/>
        </w:rPr>
        <w:t>preprocess_review</w:t>
      </w:r>
      <w:proofErr w:type="spellEnd"/>
      <w:r>
        <w:rPr>
          <w:rFonts w:ascii="Courier" w:eastAsia="Courier" w:hAnsi="Courier" w:cs="Courier"/>
        </w:rPr>
        <w:t>(review):</w:t>
      </w:r>
    </w:p>
    <w:p w14:paraId="0ED71A60"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review</w:t>
      </w:r>
      <w:proofErr w:type="gramEnd"/>
      <w:r>
        <w:rPr>
          <w:rFonts w:ascii="Courier" w:eastAsia="Courier" w:hAnsi="Courier" w:cs="Courier"/>
        </w:rPr>
        <w:t xml:space="preserve"> = </w:t>
      </w:r>
      <w:proofErr w:type="spellStart"/>
      <w:r>
        <w:rPr>
          <w:rFonts w:ascii="Courier" w:eastAsia="Courier" w:hAnsi="Courier" w:cs="Courier"/>
        </w:rPr>
        <w:t>review.translate</w:t>
      </w:r>
      <w:proofErr w:type="spellEnd"/>
      <w:r>
        <w:rPr>
          <w:rFonts w:ascii="Courier" w:eastAsia="Courier" w:hAnsi="Courier" w:cs="Courier"/>
        </w:rPr>
        <w:t>(</w:t>
      </w:r>
      <w:proofErr w:type="spellStart"/>
      <w:r>
        <w:rPr>
          <w:rFonts w:ascii="Courier" w:eastAsia="Courier" w:hAnsi="Courier" w:cs="Courier"/>
        </w:rPr>
        <w:t>str.maketrans</w:t>
      </w:r>
      <w:proofErr w:type="spellEnd"/>
      <w:r>
        <w:rPr>
          <w:rFonts w:ascii="Courier" w:eastAsia="Courier" w:hAnsi="Courier" w:cs="Courier"/>
        </w:rPr>
        <w:t>('', '', punctuation)).lower().</w:t>
      </w:r>
      <w:proofErr w:type="spellStart"/>
      <w:r>
        <w:rPr>
          <w:rFonts w:ascii="Courier" w:eastAsia="Courier" w:hAnsi="Courier" w:cs="Courier"/>
        </w:rPr>
        <w:t>rstrip</w:t>
      </w:r>
      <w:proofErr w:type="spellEnd"/>
      <w:r>
        <w:rPr>
          <w:rFonts w:ascii="Courier" w:eastAsia="Courier" w:hAnsi="Courier" w:cs="Courier"/>
        </w:rPr>
        <w:t>()</w:t>
      </w:r>
    </w:p>
    <w:p w14:paraId="6D1B929D"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tokenized</w:t>
      </w:r>
      <w:proofErr w:type="gramEnd"/>
      <w:r>
        <w:rPr>
          <w:rFonts w:ascii="Courier" w:eastAsia="Courier" w:hAnsi="Courier" w:cs="Courier"/>
        </w:rPr>
        <w:t xml:space="preserve"> = </w:t>
      </w:r>
      <w:proofErr w:type="spellStart"/>
      <w:r>
        <w:rPr>
          <w:rFonts w:ascii="Courier" w:eastAsia="Courier" w:hAnsi="Courier" w:cs="Courier"/>
        </w:rPr>
        <w:t>word_tokenize</w:t>
      </w:r>
      <w:proofErr w:type="spellEnd"/>
      <w:r>
        <w:rPr>
          <w:rFonts w:ascii="Courier" w:eastAsia="Courier" w:hAnsi="Courier" w:cs="Courier"/>
        </w:rPr>
        <w:t>(review)</w:t>
      </w:r>
    </w:p>
    <w:p w14:paraId="55D484A6"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if</w:t>
      </w:r>
      <w:proofErr w:type="gramEnd"/>
      <w:r>
        <w:rPr>
          <w:rFonts w:ascii="Courier" w:eastAsia="Courier" w:hAnsi="Courier" w:cs="Courier"/>
        </w:rPr>
        <w:t xml:space="preserve"> len(tokenized) &gt;= 50:</w:t>
      </w:r>
    </w:p>
    <w:p w14:paraId="54F1B8A2"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review</w:t>
      </w:r>
      <w:proofErr w:type="gramEnd"/>
      <w:r>
        <w:rPr>
          <w:rFonts w:ascii="Courier" w:eastAsia="Courier" w:hAnsi="Courier" w:cs="Courier"/>
        </w:rPr>
        <w:t xml:space="preserve"> = tokenized[:50]</w:t>
      </w:r>
    </w:p>
    <w:p w14:paraId="58450102"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else</w:t>
      </w:r>
      <w:proofErr w:type="gramEnd"/>
      <w:r>
        <w:rPr>
          <w:rFonts w:ascii="Courier" w:eastAsia="Courier" w:hAnsi="Courier" w:cs="Courier"/>
        </w:rPr>
        <w:t>:</w:t>
      </w:r>
    </w:p>
    <w:p w14:paraId="6A44819D"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review</w:t>
      </w:r>
      <w:proofErr w:type="gramEnd"/>
      <w:r>
        <w:rPr>
          <w:rFonts w:ascii="Courier" w:eastAsia="Courier" w:hAnsi="Courier" w:cs="Courier"/>
        </w:rPr>
        <w:t>= ['0']*(50-len(tokenized)) + tokenized</w:t>
      </w:r>
    </w:p>
    <w:p w14:paraId="612D66B5"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25CA2591"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final</w:t>
      </w:r>
      <w:proofErr w:type="gramEnd"/>
      <w:r>
        <w:rPr>
          <w:rFonts w:ascii="Courier" w:eastAsia="Courier" w:hAnsi="Courier" w:cs="Courier"/>
        </w:rPr>
        <w:t xml:space="preserve"> = []</w:t>
      </w:r>
    </w:p>
    <w:p w14:paraId="570FF029"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197D2F7C"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lastRenderedPageBreak/>
        <w:t xml:space="preserve">    </w:t>
      </w:r>
      <w:proofErr w:type="gramStart"/>
      <w:r>
        <w:rPr>
          <w:rFonts w:ascii="Courier" w:eastAsia="Courier" w:hAnsi="Courier" w:cs="Courier"/>
        </w:rPr>
        <w:t>for</w:t>
      </w:r>
      <w:proofErr w:type="gramEnd"/>
      <w:r>
        <w:rPr>
          <w:rFonts w:ascii="Courier" w:eastAsia="Courier" w:hAnsi="Courier" w:cs="Courier"/>
        </w:rPr>
        <w:t xml:space="preserve"> token in review:</w:t>
      </w:r>
    </w:p>
    <w:p w14:paraId="729372AC"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try</w:t>
      </w:r>
      <w:proofErr w:type="gramEnd"/>
      <w:r>
        <w:rPr>
          <w:rFonts w:ascii="Courier" w:eastAsia="Courier" w:hAnsi="Courier" w:cs="Courier"/>
        </w:rPr>
        <w:t>:</w:t>
      </w:r>
    </w:p>
    <w:p w14:paraId="1DA32D64"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final.append</w:t>
      </w:r>
      <w:proofErr w:type="spellEnd"/>
      <w:r>
        <w:rPr>
          <w:rFonts w:ascii="Courier" w:eastAsia="Courier" w:hAnsi="Courier" w:cs="Courier"/>
        </w:rPr>
        <w:t>(</w:t>
      </w:r>
      <w:proofErr w:type="spellStart"/>
      <w:proofErr w:type="gramEnd"/>
      <w:r>
        <w:rPr>
          <w:rFonts w:ascii="Courier" w:eastAsia="Courier" w:hAnsi="Courier" w:cs="Courier"/>
        </w:rPr>
        <w:t>word_to_int_dict</w:t>
      </w:r>
      <w:proofErr w:type="spellEnd"/>
      <w:r>
        <w:rPr>
          <w:rFonts w:ascii="Courier" w:eastAsia="Courier" w:hAnsi="Courier" w:cs="Courier"/>
        </w:rPr>
        <w:t>[token])</w:t>
      </w:r>
    </w:p>
    <w:p w14:paraId="18112761"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652063BE"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except</w:t>
      </w:r>
      <w:proofErr w:type="gramEnd"/>
      <w:r>
        <w:rPr>
          <w:rFonts w:ascii="Courier" w:eastAsia="Courier" w:hAnsi="Courier" w:cs="Courier"/>
        </w:rPr>
        <w:t>:</w:t>
      </w:r>
    </w:p>
    <w:p w14:paraId="269F5002"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final.append</w:t>
      </w:r>
      <w:proofErr w:type="spellEnd"/>
      <w:r>
        <w:rPr>
          <w:rFonts w:ascii="Courier" w:eastAsia="Courier" w:hAnsi="Courier" w:cs="Courier"/>
        </w:rPr>
        <w:t>(</w:t>
      </w:r>
      <w:proofErr w:type="spellStart"/>
      <w:proofErr w:type="gramEnd"/>
      <w:r>
        <w:rPr>
          <w:rFonts w:ascii="Courier" w:eastAsia="Courier" w:hAnsi="Courier" w:cs="Courier"/>
        </w:rPr>
        <w:t>word_to_int_dict</w:t>
      </w:r>
      <w:proofErr w:type="spellEnd"/>
      <w:r>
        <w:rPr>
          <w:rFonts w:ascii="Courier" w:eastAsia="Courier" w:hAnsi="Courier" w:cs="Courier"/>
        </w:rPr>
        <w:t>[''])</w:t>
      </w:r>
    </w:p>
    <w:p w14:paraId="48CD2A5A"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01DE9F6F"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return</w:t>
      </w:r>
      <w:proofErr w:type="gramEnd"/>
      <w:r>
        <w:rPr>
          <w:rFonts w:ascii="Courier" w:eastAsia="Courier" w:hAnsi="Courier" w:cs="Courier"/>
        </w:rPr>
        <w:t xml:space="preserve"> final</w:t>
      </w:r>
    </w:p>
    <w:p w14:paraId="5497058B" w14:textId="77777777" w:rsidR="00100C51" w:rsidRDefault="00100C51">
      <w:pPr>
        <w:pBdr>
          <w:top w:val="nil"/>
          <w:left w:val="nil"/>
          <w:bottom w:val="nil"/>
          <w:right w:val="nil"/>
          <w:between w:val="nil"/>
        </w:pBdr>
        <w:spacing w:before="120" w:after="120"/>
      </w:pPr>
    </w:p>
    <w:p w14:paraId="40BC8362" w14:textId="77777777" w:rsidR="00100C51" w:rsidRDefault="00F52067">
      <w:pPr>
        <w:pBdr>
          <w:top w:val="nil"/>
          <w:left w:val="nil"/>
          <w:bottom w:val="nil"/>
          <w:right w:val="nil"/>
          <w:between w:val="nil"/>
        </w:pBdr>
        <w:spacing w:before="120" w:after="120"/>
      </w:pPr>
      <w:r>
        <w:t xml:space="preserve">We remove punctuation, trailing whitespace, convert to lowercase and tokenize our input sentence as before. We pad our sentence to a sequence of length 50 and then convert our tokens to numeric values using our precomputed dictionary. Note that our input may contain new words that our network hasn’t seen before. In this case our function treats these as an empty token. </w:t>
      </w:r>
    </w:p>
    <w:p w14:paraId="1B0927F0" w14:textId="77777777" w:rsidR="00100C51" w:rsidRDefault="00100C51">
      <w:pPr>
        <w:pBdr>
          <w:top w:val="nil"/>
          <w:left w:val="nil"/>
          <w:bottom w:val="nil"/>
          <w:right w:val="nil"/>
          <w:between w:val="nil"/>
        </w:pBdr>
        <w:spacing w:before="120" w:after="120"/>
      </w:pPr>
    </w:p>
    <w:p w14:paraId="494DD3CA" w14:textId="77777777" w:rsidR="00100C51" w:rsidRDefault="00F52067">
      <w:pPr>
        <w:pBdr>
          <w:top w:val="nil"/>
          <w:left w:val="nil"/>
          <w:bottom w:val="nil"/>
          <w:right w:val="nil"/>
          <w:between w:val="nil"/>
        </w:pBdr>
        <w:spacing w:before="120" w:after="120"/>
      </w:pPr>
      <w:r>
        <w:t xml:space="preserve">Next we create our actual </w:t>
      </w:r>
      <w:r>
        <w:rPr>
          <w:rFonts w:ascii="Courier" w:eastAsia="Courier" w:hAnsi="Courier" w:cs="Courier"/>
          <w:sz w:val="22"/>
          <w:szCs w:val="22"/>
          <w:shd w:val="clear" w:color="auto" w:fill="D5FC79"/>
        </w:rPr>
        <w:t>predict</w:t>
      </w:r>
      <w:r>
        <w:t xml:space="preserve"> function. We preprocess our input review, convert it to a tensor and pass this into a data loader. We then loop through this data loader (even though it only contains one sentence) and pass our review through our network to obtain a prediction. Finally we evaluate our prediction and print whether it is a positive or negative review:</w:t>
      </w:r>
    </w:p>
    <w:p w14:paraId="49C2CFAA" w14:textId="77777777" w:rsidR="00100C51" w:rsidRDefault="00100C51">
      <w:pPr>
        <w:pBdr>
          <w:top w:val="nil"/>
          <w:left w:val="nil"/>
          <w:bottom w:val="nil"/>
          <w:right w:val="nil"/>
          <w:between w:val="nil"/>
        </w:pBdr>
        <w:spacing w:before="120" w:after="120"/>
      </w:pPr>
    </w:p>
    <w:p w14:paraId="51A57A15"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def</w:t>
      </w:r>
      <w:proofErr w:type="gramEnd"/>
      <w:r>
        <w:rPr>
          <w:rFonts w:ascii="Courier" w:eastAsia="Courier" w:hAnsi="Courier" w:cs="Courier"/>
        </w:rPr>
        <w:t xml:space="preserve"> predict(review):</w:t>
      </w:r>
    </w:p>
    <w:p w14:paraId="544962DA"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net.eval</w:t>
      </w:r>
      <w:proofErr w:type="spellEnd"/>
      <w:r>
        <w:rPr>
          <w:rFonts w:ascii="Courier" w:eastAsia="Courier" w:hAnsi="Courier" w:cs="Courier"/>
        </w:rPr>
        <w:t>()</w:t>
      </w:r>
      <w:proofErr w:type="gramEnd"/>
    </w:p>
    <w:p w14:paraId="1E621C44"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words</w:t>
      </w:r>
      <w:proofErr w:type="gramEnd"/>
      <w:r>
        <w:rPr>
          <w:rFonts w:ascii="Courier" w:eastAsia="Courier" w:hAnsi="Courier" w:cs="Courier"/>
        </w:rPr>
        <w:t xml:space="preserve"> = </w:t>
      </w:r>
      <w:proofErr w:type="spellStart"/>
      <w:r>
        <w:rPr>
          <w:rFonts w:ascii="Courier" w:eastAsia="Courier" w:hAnsi="Courier" w:cs="Courier"/>
        </w:rPr>
        <w:t>np.array</w:t>
      </w:r>
      <w:proofErr w:type="spellEnd"/>
      <w:r>
        <w:rPr>
          <w:rFonts w:ascii="Courier" w:eastAsia="Courier" w:hAnsi="Courier" w:cs="Courier"/>
        </w:rPr>
        <w:t>([</w:t>
      </w:r>
      <w:proofErr w:type="spellStart"/>
      <w:r>
        <w:rPr>
          <w:rFonts w:ascii="Courier" w:eastAsia="Courier" w:hAnsi="Courier" w:cs="Courier"/>
        </w:rPr>
        <w:t>preprocess_review</w:t>
      </w:r>
      <w:proofErr w:type="spellEnd"/>
      <w:r>
        <w:rPr>
          <w:rFonts w:ascii="Courier" w:eastAsia="Courier" w:hAnsi="Courier" w:cs="Courier"/>
        </w:rPr>
        <w:t>(review)])</w:t>
      </w:r>
    </w:p>
    <w:p w14:paraId="34E312BA"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padded_words</w:t>
      </w:r>
      <w:proofErr w:type="spellEnd"/>
      <w:r>
        <w:rPr>
          <w:rFonts w:ascii="Courier" w:eastAsia="Courier" w:hAnsi="Courier" w:cs="Courier"/>
        </w:rPr>
        <w:t xml:space="preserve"> = </w:t>
      </w:r>
      <w:proofErr w:type="spellStart"/>
      <w:r>
        <w:rPr>
          <w:rFonts w:ascii="Courier" w:eastAsia="Courier" w:hAnsi="Courier" w:cs="Courier"/>
        </w:rPr>
        <w:t>torch.from_</w:t>
      </w:r>
      <w:proofErr w:type="gramStart"/>
      <w:r>
        <w:rPr>
          <w:rFonts w:ascii="Courier" w:eastAsia="Courier" w:hAnsi="Courier" w:cs="Courier"/>
        </w:rPr>
        <w:t>numpy</w:t>
      </w:r>
      <w:proofErr w:type="spellEnd"/>
      <w:r>
        <w:rPr>
          <w:rFonts w:ascii="Courier" w:eastAsia="Courier" w:hAnsi="Courier" w:cs="Courier"/>
        </w:rPr>
        <w:t>(</w:t>
      </w:r>
      <w:proofErr w:type="gramEnd"/>
      <w:r>
        <w:rPr>
          <w:rFonts w:ascii="Courier" w:eastAsia="Courier" w:hAnsi="Courier" w:cs="Courier"/>
        </w:rPr>
        <w:t>words)</w:t>
      </w:r>
    </w:p>
    <w:p w14:paraId="065241FD"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pred_loader</w:t>
      </w:r>
      <w:proofErr w:type="spellEnd"/>
      <w:r>
        <w:rPr>
          <w:rFonts w:ascii="Courier" w:eastAsia="Courier" w:hAnsi="Courier" w:cs="Courier"/>
        </w:rPr>
        <w:t xml:space="preserve"> = </w:t>
      </w:r>
      <w:proofErr w:type="spellStart"/>
      <w:proofErr w:type="gramStart"/>
      <w:r>
        <w:rPr>
          <w:rFonts w:ascii="Courier" w:eastAsia="Courier" w:hAnsi="Courier" w:cs="Courier"/>
        </w:rPr>
        <w:t>DataLoader</w:t>
      </w:r>
      <w:proofErr w:type="spellEnd"/>
      <w:r>
        <w:rPr>
          <w:rFonts w:ascii="Courier" w:eastAsia="Courier" w:hAnsi="Courier" w:cs="Courier"/>
        </w:rPr>
        <w:t>(</w:t>
      </w:r>
      <w:proofErr w:type="spellStart"/>
      <w:proofErr w:type="gramEnd"/>
      <w:r>
        <w:rPr>
          <w:rFonts w:ascii="Courier" w:eastAsia="Courier" w:hAnsi="Courier" w:cs="Courier"/>
        </w:rPr>
        <w:t>padded_words</w:t>
      </w:r>
      <w:proofErr w:type="spellEnd"/>
      <w:r>
        <w:rPr>
          <w:rFonts w:ascii="Courier" w:eastAsia="Courier" w:hAnsi="Courier" w:cs="Courier"/>
        </w:rPr>
        <w:t xml:space="preserve">, </w:t>
      </w:r>
      <w:proofErr w:type="spellStart"/>
      <w:r>
        <w:rPr>
          <w:rFonts w:ascii="Courier" w:eastAsia="Courier" w:hAnsi="Courier" w:cs="Courier"/>
        </w:rPr>
        <w:t>batch_size</w:t>
      </w:r>
      <w:proofErr w:type="spellEnd"/>
      <w:r>
        <w:rPr>
          <w:rFonts w:ascii="Courier" w:eastAsia="Courier" w:hAnsi="Courier" w:cs="Courier"/>
        </w:rPr>
        <w:t xml:space="preserve"> = 1, shuffle = True)</w:t>
      </w:r>
    </w:p>
    <w:p w14:paraId="1CBA4747"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for</w:t>
      </w:r>
      <w:proofErr w:type="gramEnd"/>
      <w:r>
        <w:rPr>
          <w:rFonts w:ascii="Courier" w:eastAsia="Courier" w:hAnsi="Courier" w:cs="Courier"/>
        </w:rPr>
        <w:t xml:space="preserve"> x in </w:t>
      </w:r>
      <w:proofErr w:type="spellStart"/>
      <w:r>
        <w:rPr>
          <w:rFonts w:ascii="Courier" w:eastAsia="Courier" w:hAnsi="Courier" w:cs="Courier"/>
        </w:rPr>
        <w:t>pred_loader</w:t>
      </w:r>
      <w:proofErr w:type="spellEnd"/>
      <w:r>
        <w:rPr>
          <w:rFonts w:ascii="Courier" w:eastAsia="Courier" w:hAnsi="Courier" w:cs="Courier"/>
        </w:rPr>
        <w:t>:</w:t>
      </w:r>
    </w:p>
    <w:p w14:paraId="314D2365"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output</w:t>
      </w:r>
      <w:proofErr w:type="gramEnd"/>
      <w:r>
        <w:rPr>
          <w:rFonts w:ascii="Courier" w:eastAsia="Courier" w:hAnsi="Courier" w:cs="Courier"/>
        </w:rPr>
        <w:t xml:space="preserve"> = net(x)[0].item()</w:t>
      </w:r>
    </w:p>
    <w:p w14:paraId="7753A0CC"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
    <w:p w14:paraId="5E4C9A68"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msg</w:t>
      </w:r>
      <w:proofErr w:type="gramEnd"/>
      <w:r>
        <w:rPr>
          <w:rFonts w:ascii="Courier" w:eastAsia="Courier" w:hAnsi="Courier" w:cs="Courier"/>
        </w:rPr>
        <w:t xml:space="preserve"> = "This is a positive review." if output &gt;= 0.5 else "This is a negative review."</w:t>
      </w:r>
    </w:p>
    <w:p w14:paraId="3BCC81FD"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print(</w:t>
      </w:r>
      <w:proofErr w:type="gramEnd"/>
      <w:r>
        <w:rPr>
          <w:rFonts w:ascii="Courier" w:eastAsia="Courier" w:hAnsi="Courier" w:cs="Courier"/>
        </w:rPr>
        <w:t>msg)</w:t>
      </w:r>
    </w:p>
    <w:p w14:paraId="2FA3AA91"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print(</w:t>
      </w:r>
      <w:proofErr w:type="gramEnd"/>
      <w:r>
        <w:rPr>
          <w:rFonts w:ascii="Courier" w:eastAsia="Courier" w:hAnsi="Courier" w:cs="Courier"/>
        </w:rPr>
        <w:t>'Prediction = ' + str(output))</w:t>
      </w:r>
    </w:p>
    <w:p w14:paraId="34D3467B" w14:textId="77777777" w:rsidR="00100C51" w:rsidRDefault="00100C51">
      <w:pPr>
        <w:pBdr>
          <w:top w:val="nil"/>
          <w:left w:val="nil"/>
          <w:bottom w:val="nil"/>
          <w:right w:val="nil"/>
          <w:between w:val="nil"/>
        </w:pBdr>
        <w:spacing w:before="120" w:after="120"/>
      </w:pPr>
    </w:p>
    <w:p w14:paraId="2843B34D" w14:textId="77777777" w:rsidR="00100C51" w:rsidRDefault="00F52067">
      <w:pPr>
        <w:pBdr>
          <w:top w:val="nil"/>
          <w:left w:val="nil"/>
          <w:bottom w:val="nil"/>
          <w:right w:val="nil"/>
          <w:between w:val="nil"/>
        </w:pBdr>
        <w:spacing w:before="120" w:after="120"/>
      </w:pPr>
      <w:r>
        <w:t xml:space="preserve">Finally, we just call </w:t>
      </w:r>
      <w:r>
        <w:rPr>
          <w:rFonts w:ascii="Courier" w:eastAsia="Courier" w:hAnsi="Courier" w:cs="Courier"/>
          <w:sz w:val="22"/>
          <w:szCs w:val="22"/>
          <w:shd w:val="clear" w:color="auto" w:fill="D5FC79"/>
        </w:rPr>
        <w:t>predict</w:t>
      </w:r>
      <w:r>
        <w:t xml:space="preserve"> on our review to make a prediction:</w:t>
      </w:r>
    </w:p>
    <w:p w14:paraId="484269EA" w14:textId="77777777" w:rsidR="00100C51" w:rsidRDefault="00100C51">
      <w:pPr>
        <w:pBdr>
          <w:top w:val="nil"/>
          <w:left w:val="nil"/>
          <w:bottom w:val="nil"/>
          <w:right w:val="nil"/>
          <w:between w:val="nil"/>
        </w:pBdr>
        <w:spacing w:before="120" w:after="120"/>
      </w:pPr>
    </w:p>
    <w:p w14:paraId="36E600CA"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predict(</w:t>
      </w:r>
      <w:proofErr w:type="gramEnd"/>
      <w:r>
        <w:rPr>
          <w:rFonts w:ascii="Courier" w:eastAsia="Courier" w:hAnsi="Courier" w:cs="Courier"/>
        </w:rPr>
        <w:t>"The film was good")</w:t>
      </w:r>
    </w:p>
    <w:p w14:paraId="30B90380" w14:textId="77777777" w:rsidR="00100C51" w:rsidRDefault="00F52067">
      <w:pPr>
        <w:spacing w:before="120" w:after="120" w:line="259" w:lineRule="auto"/>
      </w:pPr>
      <w:r>
        <w:t>This results in the following output:</w:t>
      </w:r>
    </w:p>
    <w:p w14:paraId="44C80F3B" w14:textId="77777777" w:rsidR="00100C51" w:rsidRDefault="00F52067">
      <w:pPr>
        <w:spacing w:before="120" w:after="120"/>
        <w:jc w:val="center"/>
      </w:pPr>
      <w:r>
        <w:rPr>
          <w:noProof/>
          <w:lang w:val="en-US"/>
        </w:rPr>
        <w:drawing>
          <wp:inline distT="114300" distB="114300" distL="114300" distR="114300" wp14:anchorId="426754E3" wp14:editId="11305F76">
            <wp:extent cx="2601913" cy="392906"/>
            <wp:effectExtent l="0" t="0" r="0" b="0"/>
            <wp:docPr id="2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8"/>
                    <a:srcRect/>
                    <a:stretch>
                      <a:fillRect/>
                    </a:stretch>
                  </pic:blipFill>
                  <pic:spPr>
                    <a:xfrm>
                      <a:off x="0" y="0"/>
                      <a:ext cx="2601913" cy="392906"/>
                    </a:xfrm>
                    <a:prstGeom prst="rect">
                      <a:avLst/>
                    </a:prstGeom>
                    <a:ln/>
                  </pic:spPr>
                </pic:pic>
              </a:graphicData>
            </a:graphic>
          </wp:inline>
        </w:drawing>
      </w:r>
    </w:p>
    <w:p w14:paraId="49FD1A15" w14:textId="77777777" w:rsidR="00100C51" w:rsidRDefault="00F52067">
      <w:pPr>
        <w:pBdr>
          <w:top w:val="nil"/>
          <w:left w:val="nil"/>
          <w:bottom w:val="nil"/>
          <w:right w:val="nil"/>
          <w:between w:val="nil"/>
        </w:pBdr>
        <w:spacing w:before="120" w:after="120" w:line="259" w:lineRule="auto"/>
      </w:pPr>
      <w:r>
        <w:t xml:space="preserve">We also try </w:t>
      </w:r>
      <w:r>
        <w:rPr>
          <w:rFonts w:ascii="Courier" w:eastAsia="Courier" w:hAnsi="Courier" w:cs="Courier"/>
          <w:sz w:val="22"/>
          <w:szCs w:val="22"/>
          <w:shd w:val="clear" w:color="auto" w:fill="D5FC79"/>
        </w:rPr>
        <w:t>predict</w:t>
      </w:r>
      <w:r>
        <w:t xml:space="preserve"> on the negative value:</w:t>
      </w:r>
    </w:p>
    <w:p w14:paraId="0DDE74B1"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predict(</w:t>
      </w:r>
      <w:proofErr w:type="gramEnd"/>
      <w:r>
        <w:rPr>
          <w:rFonts w:ascii="Courier" w:eastAsia="Courier" w:hAnsi="Courier" w:cs="Courier"/>
        </w:rPr>
        <w:t>"It was not good")</w:t>
      </w:r>
    </w:p>
    <w:p w14:paraId="2A2F74B5" w14:textId="77777777" w:rsidR="00100C51" w:rsidRDefault="00100C51">
      <w:pPr>
        <w:pBdr>
          <w:top w:val="nil"/>
          <w:left w:val="nil"/>
          <w:bottom w:val="nil"/>
          <w:right w:val="nil"/>
          <w:between w:val="nil"/>
        </w:pBdr>
        <w:spacing w:before="120" w:after="120" w:line="259" w:lineRule="auto"/>
      </w:pPr>
    </w:p>
    <w:p w14:paraId="799D0563" w14:textId="77777777" w:rsidR="00100C51" w:rsidRDefault="00F52067">
      <w:pPr>
        <w:pBdr>
          <w:top w:val="nil"/>
          <w:left w:val="nil"/>
          <w:bottom w:val="nil"/>
          <w:right w:val="nil"/>
          <w:between w:val="nil"/>
        </w:pBdr>
        <w:spacing w:before="120" w:after="120" w:line="259" w:lineRule="auto"/>
        <w:rPr>
          <w:color w:val="000000"/>
        </w:rPr>
      </w:pPr>
      <w:r>
        <w:rPr>
          <w:rFonts w:ascii="Cambria" w:eastAsia="Cambria" w:hAnsi="Cambria" w:cs="Cambria"/>
          <w:color w:val="000000"/>
          <w:sz w:val="22"/>
          <w:szCs w:val="22"/>
        </w:rPr>
        <w:lastRenderedPageBreak/>
        <w:t>This results in the following output:</w:t>
      </w:r>
    </w:p>
    <w:p w14:paraId="17E4ABAA" w14:textId="77777777" w:rsidR="00100C51" w:rsidRDefault="00F52067">
      <w:pPr>
        <w:spacing w:before="120" w:after="120"/>
        <w:jc w:val="center"/>
      </w:pPr>
      <w:r>
        <w:rPr>
          <w:noProof/>
          <w:lang w:val="en-US"/>
        </w:rPr>
        <w:drawing>
          <wp:inline distT="114300" distB="114300" distL="114300" distR="114300" wp14:anchorId="07CAE0ED" wp14:editId="0D239A46">
            <wp:extent cx="2828925" cy="409575"/>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9"/>
                    <a:srcRect/>
                    <a:stretch>
                      <a:fillRect/>
                    </a:stretch>
                  </pic:blipFill>
                  <pic:spPr>
                    <a:xfrm>
                      <a:off x="0" y="0"/>
                      <a:ext cx="2828925" cy="409575"/>
                    </a:xfrm>
                    <a:prstGeom prst="rect">
                      <a:avLst/>
                    </a:prstGeom>
                    <a:ln/>
                  </pic:spPr>
                </pic:pic>
              </a:graphicData>
            </a:graphic>
          </wp:inline>
        </w:drawing>
      </w:r>
    </w:p>
    <w:p w14:paraId="3A9A669C" w14:textId="77777777" w:rsidR="00100C51" w:rsidRDefault="00F52067">
      <w:pPr>
        <w:spacing w:before="120" w:after="120"/>
      </w:pPr>
      <w:r>
        <w:t>We have now built an LSTM model to perform sentiment analysis from the ground up. Although our model is far from perfect, we have demonstrated how we can take some sentiment labelled reviews and train a model to be able to make predictions on new reviews. Next we will show how we can host our model on the Heroku cloud platform to so that other people can make predictions using your model</w:t>
      </w:r>
    </w:p>
    <w:p w14:paraId="505F3DF2" w14:textId="77777777" w:rsidR="00100C51" w:rsidRDefault="00F52067">
      <w:pPr>
        <w:keepNext/>
        <w:keepLines/>
        <w:spacing w:before="400" w:line="259" w:lineRule="auto"/>
      </w:pPr>
      <w:r>
        <w:t>Deploying the application on Heroku</w:t>
      </w:r>
    </w:p>
    <w:p w14:paraId="70D84D7E" w14:textId="77777777" w:rsidR="00100C51" w:rsidRDefault="00F52067">
      <w:pPr>
        <w:spacing w:before="120" w:after="120"/>
      </w:pPr>
      <w:r>
        <w:t xml:space="preserve">We have now trained our model on our local machine and we are able to use this to make predictions.  However this isn’t necessarily any good if you want other people to be able to use your model to make predictions. If we host our model on a cloud-based platform like Heroku and create a basic API, other people will be able to make calls to the API in order to make predictions using our model. </w:t>
      </w:r>
    </w:p>
    <w:p w14:paraId="3521E026" w14:textId="77777777" w:rsidR="00100C51" w:rsidRDefault="00F52067">
      <w:pPr>
        <w:keepNext/>
        <w:keepLines/>
        <w:spacing w:before="280" w:line="259" w:lineRule="auto"/>
      </w:pPr>
      <w:r>
        <w:t>Introducing Heroku</w:t>
      </w:r>
    </w:p>
    <w:p w14:paraId="6FA0D191" w14:textId="77777777" w:rsidR="00100C51" w:rsidRDefault="00F52067">
      <w:pPr>
        <w:spacing w:before="120" w:after="120"/>
      </w:pPr>
      <w:r>
        <w:t xml:space="preserve">Heroku is a cloud based platform where you are able to host your own basic programmes. While the free-tier of Heroku has a maximum upload size of 500mb and limited processing power, this should be sufficient for us to host our model and create a basic API in order to make predictions using our model. </w:t>
      </w:r>
    </w:p>
    <w:p w14:paraId="0794979F" w14:textId="77777777" w:rsidR="00100C51" w:rsidRDefault="00F52067">
      <w:pPr>
        <w:spacing w:before="120" w:after="120"/>
      </w:pPr>
      <w:r>
        <w:t>The first step is to create a free account on Heroku and install the Heroku app. Then, in the command line type the following command:</w:t>
      </w:r>
    </w:p>
    <w:p w14:paraId="6A89709F" w14:textId="77777777" w:rsidR="00100C51" w:rsidRDefault="00100C51">
      <w:pPr>
        <w:spacing w:before="120" w:after="120"/>
      </w:pPr>
    </w:p>
    <w:p w14:paraId="35B27701" w14:textId="77777777" w:rsidR="00100C51" w:rsidRDefault="00F52067">
      <w:pPr>
        <w:pBdr>
          <w:top w:val="nil"/>
          <w:left w:val="nil"/>
          <w:bottom w:val="nil"/>
          <w:right w:val="nil"/>
          <w:between w:val="nil"/>
        </w:pBdr>
        <w:shd w:val="clear" w:color="auto" w:fill="000000"/>
        <w:spacing w:line="259" w:lineRule="auto"/>
      </w:pPr>
      <w:proofErr w:type="spellStart"/>
      <w:proofErr w:type="gramStart"/>
      <w:r>
        <w:t>heroku</w:t>
      </w:r>
      <w:proofErr w:type="spellEnd"/>
      <w:proofErr w:type="gramEnd"/>
      <w:r>
        <w:t xml:space="preserve"> login</w:t>
      </w:r>
    </w:p>
    <w:p w14:paraId="1A8C22C7" w14:textId="77777777" w:rsidR="00100C51" w:rsidRDefault="00100C51">
      <w:pPr>
        <w:spacing w:before="120" w:after="120"/>
      </w:pPr>
    </w:p>
    <w:p w14:paraId="0D1EF5BA" w14:textId="77777777" w:rsidR="00100C51" w:rsidRDefault="00F52067">
      <w:pPr>
        <w:spacing w:before="120" w:after="120"/>
      </w:pPr>
      <w:r>
        <w:t xml:space="preserve">To login using your account details. Then create a new </w:t>
      </w:r>
      <w:proofErr w:type="spellStart"/>
      <w:r>
        <w:rPr>
          <w:rFonts w:ascii="Courier" w:eastAsia="Courier" w:hAnsi="Courier" w:cs="Courier"/>
          <w:sz w:val="22"/>
          <w:szCs w:val="22"/>
          <w:shd w:val="clear" w:color="auto" w:fill="D5FC79"/>
        </w:rPr>
        <w:t>heroku</w:t>
      </w:r>
      <w:proofErr w:type="spellEnd"/>
      <w:r>
        <w:t xml:space="preserve"> project by typing the following command:</w:t>
      </w:r>
    </w:p>
    <w:p w14:paraId="77C59458" w14:textId="77777777" w:rsidR="00100C51" w:rsidRDefault="00100C51">
      <w:pPr>
        <w:spacing w:before="120" w:after="120"/>
      </w:pPr>
    </w:p>
    <w:p w14:paraId="71D8E183" w14:textId="77777777" w:rsidR="00100C51" w:rsidRDefault="00F52067">
      <w:pPr>
        <w:pBdr>
          <w:top w:val="nil"/>
          <w:left w:val="nil"/>
          <w:bottom w:val="nil"/>
          <w:right w:val="nil"/>
          <w:between w:val="nil"/>
        </w:pBdr>
        <w:shd w:val="clear" w:color="auto" w:fill="000000"/>
        <w:spacing w:line="259" w:lineRule="auto"/>
      </w:pPr>
      <w:proofErr w:type="spellStart"/>
      <w:proofErr w:type="gramStart"/>
      <w:r>
        <w:t>heroku</w:t>
      </w:r>
      <w:proofErr w:type="spellEnd"/>
      <w:proofErr w:type="gramEnd"/>
      <w:r>
        <w:t xml:space="preserve"> create sentiment-analysis-flask-</w:t>
      </w:r>
      <w:proofErr w:type="spellStart"/>
      <w:r>
        <w:t>api</w:t>
      </w:r>
      <w:proofErr w:type="spellEnd"/>
    </w:p>
    <w:p w14:paraId="28504E03" w14:textId="77777777" w:rsidR="00100C51" w:rsidRDefault="00100C51">
      <w:pPr>
        <w:spacing w:before="120" w:after="120"/>
      </w:pPr>
    </w:p>
    <w:p w14:paraId="2BCD8077" w14:textId="77777777" w:rsidR="00100C51" w:rsidRDefault="00F52067">
      <w:pPr>
        <w:spacing w:before="120" w:after="120"/>
      </w:pPr>
      <w:r>
        <w:t xml:space="preserve">Note that all project names are unique so you will need to pick a project name different to </w:t>
      </w:r>
      <w:r>
        <w:rPr>
          <w:rFonts w:ascii="Courier" w:eastAsia="Courier" w:hAnsi="Courier" w:cs="Courier"/>
          <w:sz w:val="22"/>
          <w:szCs w:val="22"/>
          <w:shd w:val="clear" w:color="auto" w:fill="D5FC79"/>
        </w:rPr>
        <w:t>sentiment-analysis-flask-</w:t>
      </w:r>
      <w:proofErr w:type="spellStart"/>
      <w:r>
        <w:rPr>
          <w:rFonts w:ascii="Courier" w:eastAsia="Courier" w:hAnsi="Courier" w:cs="Courier"/>
          <w:sz w:val="22"/>
          <w:szCs w:val="22"/>
          <w:shd w:val="clear" w:color="auto" w:fill="D5FC79"/>
        </w:rPr>
        <w:t>api</w:t>
      </w:r>
      <w:proofErr w:type="spellEnd"/>
      <w:r>
        <w:t>.</w:t>
      </w:r>
    </w:p>
    <w:p w14:paraId="05C611A0" w14:textId="77777777" w:rsidR="00100C51" w:rsidRDefault="00F52067">
      <w:pPr>
        <w:spacing w:before="120" w:after="120"/>
      </w:pPr>
      <w:r>
        <w:t>Our first step is building a basic API using Flask.</w:t>
      </w:r>
    </w:p>
    <w:p w14:paraId="1A9EEA0A" w14:textId="77777777" w:rsidR="00100C51" w:rsidRDefault="00F52067">
      <w:pPr>
        <w:keepNext/>
        <w:keepLines/>
        <w:spacing w:before="280" w:line="259" w:lineRule="auto"/>
      </w:pPr>
      <w:r>
        <w:t>Creating an API using Flask - File Structure</w:t>
      </w:r>
    </w:p>
    <w:p w14:paraId="5D853CF9" w14:textId="77777777" w:rsidR="00100C51" w:rsidRDefault="00F52067">
      <w:pPr>
        <w:spacing w:before="120" w:after="120"/>
      </w:pPr>
      <w:r>
        <w:t xml:space="preserve">Creating an API is fairly simple using Flask as Flask contains a default template required to make an API. </w:t>
      </w:r>
    </w:p>
    <w:p w14:paraId="5B811743" w14:textId="77777777" w:rsidR="00100C51" w:rsidRDefault="00F52067">
      <w:pPr>
        <w:spacing w:before="120" w:after="120"/>
      </w:pPr>
      <w:r>
        <w:t>First, in the command line, create a new folder for your flask API and navigate into it:</w:t>
      </w:r>
    </w:p>
    <w:p w14:paraId="02665A62" w14:textId="77777777" w:rsidR="00100C51" w:rsidRDefault="00100C51">
      <w:pPr>
        <w:spacing w:before="120" w:after="120"/>
      </w:pPr>
    </w:p>
    <w:p w14:paraId="2BA60A70" w14:textId="77777777" w:rsidR="00100C51" w:rsidRDefault="00F52067">
      <w:pPr>
        <w:pBdr>
          <w:top w:val="nil"/>
          <w:left w:val="nil"/>
          <w:bottom w:val="nil"/>
          <w:right w:val="nil"/>
          <w:between w:val="nil"/>
        </w:pBdr>
        <w:shd w:val="clear" w:color="auto" w:fill="000000"/>
        <w:spacing w:line="259" w:lineRule="auto"/>
      </w:pPr>
      <w:proofErr w:type="spellStart"/>
      <w:proofErr w:type="gramStart"/>
      <w:r>
        <w:t>mkdir</w:t>
      </w:r>
      <w:proofErr w:type="spellEnd"/>
      <w:proofErr w:type="gramEnd"/>
      <w:r>
        <w:t xml:space="preserve"> </w:t>
      </w:r>
      <w:proofErr w:type="spellStart"/>
      <w:r>
        <w:t>flaskAPI</w:t>
      </w:r>
      <w:proofErr w:type="spellEnd"/>
    </w:p>
    <w:p w14:paraId="1BEB444E" w14:textId="77777777" w:rsidR="00100C51" w:rsidRDefault="00F52067">
      <w:pPr>
        <w:pBdr>
          <w:top w:val="nil"/>
          <w:left w:val="nil"/>
          <w:bottom w:val="nil"/>
          <w:right w:val="nil"/>
          <w:between w:val="nil"/>
        </w:pBdr>
        <w:shd w:val="clear" w:color="auto" w:fill="000000"/>
        <w:spacing w:line="259" w:lineRule="auto"/>
        <w:rPr>
          <w:rFonts w:ascii="Courier New" w:eastAsia="Courier New" w:hAnsi="Courier New" w:cs="Courier New"/>
          <w:sz w:val="24"/>
          <w:szCs w:val="24"/>
        </w:rPr>
      </w:pPr>
      <w:proofErr w:type="gramStart"/>
      <w:r>
        <w:t>cd</w:t>
      </w:r>
      <w:proofErr w:type="gramEnd"/>
      <w:r>
        <w:t xml:space="preserve"> </w:t>
      </w:r>
      <w:proofErr w:type="spellStart"/>
      <w:r>
        <w:t>flaskAPI</w:t>
      </w:r>
      <w:proofErr w:type="spellEnd"/>
    </w:p>
    <w:p w14:paraId="2BA8381B" w14:textId="77777777" w:rsidR="00100C51" w:rsidRDefault="00100C51">
      <w:pPr>
        <w:spacing w:before="120" w:after="120"/>
      </w:pPr>
    </w:p>
    <w:p w14:paraId="6F7D407E" w14:textId="77777777" w:rsidR="00100C51" w:rsidRDefault="00F52067">
      <w:pPr>
        <w:spacing w:before="120" w:after="120"/>
      </w:pPr>
      <w:r>
        <w:t>Then create a virtual environment within the folder. This will be the Python environment your API will use:</w:t>
      </w:r>
    </w:p>
    <w:p w14:paraId="33201610" w14:textId="77777777" w:rsidR="00100C51" w:rsidRDefault="00100C51">
      <w:pPr>
        <w:shd w:val="clear" w:color="auto" w:fill="000000"/>
        <w:spacing w:line="259" w:lineRule="auto"/>
      </w:pPr>
    </w:p>
    <w:p w14:paraId="70FB3A0D" w14:textId="77777777" w:rsidR="00100C51" w:rsidRDefault="00F52067">
      <w:pPr>
        <w:pBdr>
          <w:top w:val="nil"/>
          <w:left w:val="nil"/>
          <w:bottom w:val="nil"/>
          <w:right w:val="nil"/>
          <w:between w:val="nil"/>
        </w:pBdr>
        <w:shd w:val="clear" w:color="auto" w:fill="000000"/>
        <w:spacing w:line="259" w:lineRule="auto"/>
      </w:pPr>
      <w:r>
        <w:t xml:space="preserve">python3 -m </w:t>
      </w:r>
      <w:proofErr w:type="spellStart"/>
      <w:r>
        <w:t>venv</w:t>
      </w:r>
      <w:proofErr w:type="spellEnd"/>
      <w:r>
        <w:t xml:space="preserve"> </w:t>
      </w:r>
      <w:proofErr w:type="spellStart"/>
      <w:r>
        <w:t>vir_env</w:t>
      </w:r>
      <w:proofErr w:type="spellEnd"/>
    </w:p>
    <w:p w14:paraId="70EF078B" w14:textId="77777777" w:rsidR="00100C51" w:rsidRDefault="00100C51">
      <w:pPr>
        <w:spacing w:before="120" w:after="120"/>
      </w:pPr>
    </w:p>
    <w:p w14:paraId="1D016565" w14:textId="77777777" w:rsidR="00100C51" w:rsidRDefault="00F52067">
      <w:pPr>
        <w:spacing w:before="120" w:after="120"/>
      </w:pPr>
      <w:r>
        <w:t xml:space="preserve">Within your environment install all the packages you will need using pip. This includes all the packages that you use within your model program such as NLTK, Pandas, NumPy and PyTorch but also the packages you need to run the API like Flask and </w:t>
      </w:r>
      <w:proofErr w:type="spellStart"/>
      <w:r>
        <w:t>Gunicorn</w:t>
      </w:r>
      <w:proofErr w:type="spellEnd"/>
      <w:r>
        <w:t>:</w:t>
      </w:r>
    </w:p>
    <w:p w14:paraId="599B9DF2" w14:textId="77777777" w:rsidR="00100C51" w:rsidRDefault="00100C51">
      <w:pPr>
        <w:spacing w:before="120" w:after="120"/>
      </w:pPr>
    </w:p>
    <w:p w14:paraId="420726FA" w14:textId="77777777" w:rsidR="00100C51" w:rsidRDefault="00F52067">
      <w:pPr>
        <w:pBdr>
          <w:top w:val="nil"/>
          <w:left w:val="nil"/>
          <w:bottom w:val="nil"/>
          <w:right w:val="nil"/>
          <w:between w:val="nil"/>
        </w:pBdr>
        <w:shd w:val="clear" w:color="auto" w:fill="000000"/>
        <w:spacing w:line="259" w:lineRule="auto"/>
      </w:pPr>
      <w:proofErr w:type="gramStart"/>
      <w:r>
        <w:t>pip</w:t>
      </w:r>
      <w:proofErr w:type="gramEnd"/>
      <w:r>
        <w:t xml:space="preserve"> install </w:t>
      </w:r>
      <w:proofErr w:type="spellStart"/>
      <w:r>
        <w:t>nltk</w:t>
      </w:r>
      <w:proofErr w:type="spellEnd"/>
      <w:r>
        <w:t xml:space="preserve"> pandas </w:t>
      </w:r>
      <w:proofErr w:type="spellStart"/>
      <w:r>
        <w:t>numpy</w:t>
      </w:r>
      <w:proofErr w:type="spellEnd"/>
      <w:r>
        <w:t xml:space="preserve"> torch flask </w:t>
      </w:r>
      <w:proofErr w:type="spellStart"/>
      <w:r>
        <w:t>gunicorn</w:t>
      </w:r>
      <w:proofErr w:type="spellEnd"/>
    </w:p>
    <w:p w14:paraId="276F2B66" w14:textId="77777777" w:rsidR="00100C51" w:rsidRDefault="00100C51">
      <w:pPr>
        <w:spacing w:before="120" w:after="120"/>
      </w:pPr>
    </w:p>
    <w:p w14:paraId="6EE0B514" w14:textId="77777777" w:rsidR="00100C51" w:rsidRDefault="00F52067">
      <w:pPr>
        <w:spacing w:before="120" w:after="120"/>
      </w:pPr>
      <w:r>
        <w:t>We then create a list of requirements that our API will use. Note that when we upload this to Heroku, Heroku will automatically download and install all the packages within this list. We can do this by typing the following:</w:t>
      </w:r>
    </w:p>
    <w:p w14:paraId="3D8FB5FA" w14:textId="77777777" w:rsidR="00100C51" w:rsidRDefault="00100C51">
      <w:pPr>
        <w:spacing w:before="120" w:after="120"/>
      </w:pPr>
    </w:p>
    <w:p w14:paraId="4D451F72" w14:textId="77777777" w:rsidR="00100C51" w:rsidRDefault="00F52067">
      <w:pPr>
        <w:pBdr>
          <w:top w:val="nil"/>
          <w:left w:val="nil"/>
          <w:bottom w:val="nil"/>
          <w:right w:val="nil"/>
          <w:between w:val="nil"/>
        </w:pBdr>
        <w:shd w:val="clear" w:color="auto" w:fill="000000"/>
        <w:spacing w:line="259" w:lineRule="auto"/>
      </w:pPr>
      <w:proofErr w:type="gramStart"/>
      <w:r>
        <w:t>pip</w:t>
      </w:r>
      <w:proofErr w:type="gramEnd"/>
      <w:r>
        <w:t xml:space="preserve"> freeze &gt; requirements.txt</w:t>
      </w:r>
    </w:p>
    <w:p w14:paraId="6FD43A45" w14:textId="77777777" w:rsidR="00100C51" w:rsidRDefault="00F52067">
      <w:pPr>
        <w:spacing w:before="120" w:after="120"/>
      </w:pPr>
      <w:r>
        <w:t xml:space="preserve"> </w:t>
      </w:r>
    </w:p>
    <w:p w14:paraId="3BCC4B73" w14:textId="77777777" w:rsidR="00100C51" w:rsidRDefault="00F52067">
      <w:pPr>
        <w:spacing w:before="120" w:after="120"/>
      </w:pPr>
      <w:r>
        <w:t xml:space="preserve">One adjustment we must make is to replace the Torch line within the </w:t>
      </w:r>
      <w:r>
        <w:rPr>
          <w:rFonts w:ascii="Courier" w:eastAsia="Courier" w:hAnsi="Courier" w:cs="Courier"/>
          <w:sz w:val="22"/>
          <w:szCs w:val="22"/>
          <w:shd w:val="clear" w:color="auto" w:fill="D5FC79"/>
        </w:rPr>
        <w:t>requirements.txt</w:t>
      </w:r>
      <w:r>
        <w:t xml:space="preserve"> file with the following:</w:t>
      </w:r>
    </w:p>
    <w:p w14:paraId="27774149" w14:textId="77777777" w:rsidR="00100C51" w:rsidRDefault="0085646C">
      <w:pPr>
        <w:pBdr>
          <w:top w:val="nil"/>
          <w:left w:val="nil"/>
          <w:bottom w:val="nil"/>
          <w:right w:val="nil"/>
          <w:between w:val="nil"/>
        </w:pBdr>
        <w:shd w:val="clear" w:color="auto" w:fill="000000"/>
        <w:spacing w:line="259" w:lineRule="auto"/>
      </w:pPr>
      <w:hyperlink r:id="rId90">
        <w:r w:rsidR="00F52067">
          <w:t>https://download.pytorch.org/whl/cpu/torch-1.3.1%2Bcpu-cp37-cp37m-linux_x86_64.whl</w:t>
        </w:r>
      </w:hyperlink>
    </w:p>
    <w:p w14:paraId="25106470" w14:textId="77777777" w:rsidR="00100C51" w:rsidRDefault="00100C51">
      <w:pPr>
        <w:spacing w:before="120" w:after="120"/>
      </w:pPr>
    </w:p>
    <w:p w14:paraId="00E9EB24" w14:textId="77777777" w:rsidR="00100C51" w:rsidRDefault="00F52067">
      <w:pPr>
        <w:spacing w:before="120" w:after="120" w:line="259" w:lineRule="auto"/>
      </w:pPr>
      <w:r>
        <w:t>This is a link to the wheel file of the version of PyTorch that only contains the CPU implementation. The full version of PyTorch that includes full GPU support is over 500mb in size so it will not run on the free Heroku cluster. Using this more compact version of PyTorch means that you will still be able to run your model using PyTorch on Heroku. Finally we create three more files within our folder, as well as a final directory for our models:</w:t>
      </w:r>
    </w:p>
    <w:p w14:paraId="28EE7E60" w14:textId="77777777" w:rsidR="00100C51" w:rsidRDefault="00100C51">
      <w:pPr>
        <w:spacing w:before="120" w:after="120"/>
      </w:pPr>
    </w:p>
    <w:p w14:paraId="6072E87D" w14:textId="77777777" w:rsidR="00100C51" w:rsidRDefault="00F52067">
      <w:pPr>
        <w:pBdr>
          <w:top w:val="nil"/>
          <w:left w:val="nil"/>
          <w:bottom w:val="nil"/>
          <w:right w:val="nil"/>
          <w:between w:val="nil"/>
        </w:pBdr>
        <w:shd w:val="clear" w:color="auto" w:fill="000000"/>
        <w:spacing w:line="259" w:lineRule="auto"/>
      </w:pPr>
      <w:proofErr w:type="gramStart"/>
      <w:r>
        <w:t>touch</w:t>
      </w:r>
      <w:proofErr w:type="gramEnd"/>
      <w:r>
        <w:t xml:space="preserve"> app.py</w:t>
      </w:r>
    </w:p>
    <w:p w14:paraId="334DF0EB" w14:textId="77777777" w:rsidR="00100C51" w:rsidRDefault="00F52067">
      <w:pPr>
        <w:pBdr>
          <w:top w:val="nil"/>
          <w:left w:val="nil"/>
          <w:bottom w:val="nil"/>
          <w:right w:val="nil"/>
          <w:between w:val="nil"/>
        </w:pBdr>
        <w:shd w:val="clear" w:color="auto" w:fill="000000"/>
        <w:spacing w:line="259" w:lineRule="auto"/>
      </w:pPr>
      <w:proofErr w:type="gramStart"/>
      <w:r>
        <w:t>touch</w:t>
      </w:r>
      <w:proofErr w:type="gramEnd"/>
      <w:r>
        <w:t xml:space="preserve"> </w:t>
      </w:r>
      <w:proofErr w:type="spellStart"/>
      <w:r>
        <w:t>Procfile</w:t>
      </w:r>
      <w:proofErr w:type="spellEnd"/>
    </w:p>
    <w:p w14:paraId="50203FF0" w14:textId="77777777" w:rsidR="00100C51" w:rsidRDefault="00F52067">
      <w:pPr>
        <w:pBdr>
          <w:top w:val="nil"/>
          <w:left w:val="nil"/>
          <w:bottom w:val="nil"/>
          <w:right w:val="nil"/>
          <w:between w:val="nil"/>
        </w:pBdr>
        <w:shd w:val="clear" w:color="auto" w:fill="000000"/>
        <w:spacing w:line="259" w:lineRule="auto"/>
      </w:pPr>
      <w:proofErr w:type="gramStart"/>
      <w:r>
        <w:t>touch</w:t>
      </w:r>
      <w:proofErr w:type="gramEnd"/>
      <w:r>
        <w:t xml:space="preserve"> wsgi.py</w:t>
      </w:r>
    </w:p>
    <w:p w14:paraId="0041A87E" w14:textId="77777777" w:rsidR="00100C51" w:rsidRDefault="00F52067">
      <w:pPr>
        <w:pBdr>
          <w:top w:val="nil"/>
          <w:left w:val="nil"/>
          <w:bottom w:val="nil"/>
          <w:right w:val="nil"/>
          <w:between w:val="nil"/>
        </w:pBdr>
        <w:shd w:val="clear" w:color="auto" w:fill="000000"/>
        <w:spacing w:line="259" w:lineRule="auto"/>
      </w:pPr>
      <w:proofErr w:type="spellStart"/>
      <w:proofErr w:type="gramStart"/>
      <w:r>
        <w:t>mkdir</w:t>
      </w:r>
      <w:proofErr w:type="spellEnd"/>
      <w:proofErr w:type="gramEnd"/>
      <w:r>
        <w:t xml:space="preserve"> models</w:t>
      </w:r>
    </w:p>
    <w:p w14:paraId="71E99621" w14:textId="77777777" w:rsidR="00100C51" w:rsidRDefault="00100C51">
      <w:pPr>
        <w:spacing w:before="120" w:after="120"/>
      </w:pPr>
    </w:p>
    <w:p w14:paraId="29315E36" w14:textId="77777777" w:rsidR="00100C51" w:rsidRDefault="00F52067">
      <w:pPr>
        <w:spacing w:before="120" w:after="120"/>
        <w:rPr>
          <w:rFonts w:ascii="Courier New" w:eastAsia="Courier New" w:hAnsi="Courier New" w:cs="Courier New"/>
          <w:sz w:val="24"/>
          <w:szCs w:val="24"/>
        </w:rPr>
      </w:pPr>
      <w:r>
        <w:t>Now we have created all the files we will need for our Flash API and we are ready to start making adjustments to our file</w:t>
      </w:r>
    </w:p>
    <w:p w14:paraId="65F806F8" w14:textId="77777777" w:rsidR="00100C51" w:rsidRDefault="00F52067">
      <w:pPr>
        <w:keepNext/>
        <w:keepLines/>
        <w:spacing w:before="280" w:line="259" w:lineRule="auto"/>
      </w:pPr>
      <w:r>
        <w:lastRenderedPageBreak/>
        <w:t>Creating an API using Flask - API file</w:t>
      </w:r>
    </w:p>
    <w:p w14:paraId="773051A0" w14:textId="77777777" w:rsidR="00100C51" w:rsidRDefault="00F52067">
      <w:pPr>
        <w:spacing w:before="120" w:after="120"/>
      </w:pPr>
      <w:commentRangeStart w:id="18"/>
      <w:r>
        <w:t xml:space="preserve">Within </w:t>
      </w:r>
      <w:commentRangeEnd w:id="18"/>
      <w:r w:rsidR="004338C6">
        <w:rPr>
          <w:rStyle w:val="CommentReference"/>
        </w:rPr>
        <w:commentReference w:id="18"/>
      </w:r>
      <w:r>
        <w:t xml:space="preserve">our </w:t>
      </w:r>
      <w:r>
        <w:rPr>
          <w:rFonts w:ascii="Courier" w:eastAsia="Courier" w:hAnsi="Courier" w:cs="Courier"/>
          <w:sz w:val="22"/>
          <w:szCs w:val="22"/>
          <w:shd w:val="clear" w:color="auto" w:fill="D5FC79"/>
        </w:rPr>
        <w:t>app.py</w:t>
      </w:r>
      <w:r>
        <w:t xml:space="preserve"> file, we can begin building our API. We first make all our imports and create a predict route. This allows us to call our API with the argument ‘</w:t>
      </w:r>
      <w:r>
        <w:rPr>
          <w:rFonts w:ascii="Courier" w:eastAsia="Courier" w:hAnsi="Courier" w:cs="Courier"/>
          <w:sz w:val="22"/>
          <w:szCs w:val="22"/>
          <w:shd w:val="clear" w:color="auto" w:fill="D5FC79"/>
        </w:rPr>
        <w:t>predict’</w:t>
      </w:r>
      <w:r>
        <w:t xml:space="preserve"> in order to run a </w:t>
      </w:r>
      <w:r>
        <w:rPr>
          <w:rFonts w:ascii="Courier" w:eastAsia="Courier" w:hAnsi="Courier" w:cs="Courier"/>
          <w:sz w:val="22"/>
          <w:szCs w:val="22"/>
          <w:shd w:val="clear" w:color="auto" w:fill="D5FC79"/>
        </w:rPr>
        <w:t>predict</w:t>
      </w:r>
      <w:r>
        <w:t xml:space="preserve"> method within our API:</w:t>
      </w:r>
    </w:p>
    <w:p w14:paraId="13B858CB" w14:textId="77777777" w:rsidR="00100C51" w:rsidRDefault="00100C51">
      <w:pPr>
        <w:spacing w:before="120" w:after="120"/>
      </w:pPr>
    </w:p>
    <w:p w14:paraId="22332C5B"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import</w:t>
      </w:r>
      <w:proofErr w:type="gramEnd"/>
      <w:r>
        <w:rPr>
          <w:rFonts w:ascii="Courier" w:eastAsia="Courier" w:hAnsi="Courier" w:cs="Courier"/>
        </w:rPr>
        <w:t xml:space="preserve"> flask</w:t>
      </w:r>
    </w:p>
    <w:p w14:paraId="203952E9"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from</w:t>
      </w:r>
      <w:proofErr w:type="gramEnd"/>
      <w:r>
        <w:rPr>
          <w:rFonts w:ascii="Courier" w:eastAsia="Courier" w:hAnsi="Courier" w:cs="Courier"/>
        </w:rPr>
        <w:t xml:space="preserve"> flask import Flask, </w:t>
      </w:r>
      <w:proofErr w:type="spellStart"/>
      <w:r>
        <w:rPr>
          <w:rFonts w:ascii="Courier" w:eastAsia="Courier" w:hAnsi="Courier" w:cs="Courier"/>
        </w:rPr>
        <w:t>jsonify</w:t>
      </w:r>
      <w:proofErr w:type="spellEnd"/>
      <w:r>
        <w:rPr>
          <w:rFonts w:ascii="Courier" w:eastAsia="Courier" w:hAnsi="Courier" w:cs="Courier"/>
        </w:rPr>
        <w:t>, request</w:t>
      </w:r>
    </w:p>
    <w:p w14:paraId="522E82CB"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import</w:t>
      </w:r>
      <w:proofErr w:type="gramEnd"/>
      <w:r>
        <w:rPr>
          <w:rFonts w:ascii="Courier" w:eastAsia="Courier" w:hAnsi="Courier" w:cs="Courier"/>
        </w:rPr>
        <w:t xml:space="preserve"> json</w:t>
      </w:r>
    </w:p>
    <w:p w14:paraId="5D5C90E4" w14:textId="77777777" w:rsidR="00100C51" w:rsidRDefault="00100C51">
      <w:pPr>
        <w:pBdr>
          <w:top w:val="nil"/>
          <w:left w:val="nil"/>
          <w:bottom w:val="nil"/>
          <w:right w:val="nil"/>
          <w:between w:val="nil"/>
        </w:pBdr>
        <w:shd w:val="clear" w:color="auto" w:fill="ECF1F9"/>
        <w:rPr>
          <w:rFonts w:ascii="Courier" w:eastAsia="Courier" w:hAnsi="Courier" w:cs="Courier"/>
        </w:rPr>
      </w:pPr>
    </w:p>
    <w:p w14:paraId="432F714A"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import</w:t>
      </w:r>
      <w:proofErr w:type="gramEnd"/>
      <w:r>
        <w:rPr>
          <w:rFonts w:ascii="Courier" w:eastAsia="Courier" w:hAnsi="Courier" w:cs="Courier"/>
        </w:rPr>
        <w:t xml:space="preserve"> pandas as pd</w:t>
      </w:r>
    </w:p>
    <w:p w14:paraId="0E1A0465"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from</w:t>
      </w:r>
      <w:proofErr w:type="gramEnd"/>
      <w:r>
        <w:rPr>
          <w:rFonts w:ascii="Courier" w:eastAsia="Courier" w:hAnsi="Courier" w:cs="Courier"/>
        </w:rPr>
        <w:t xml:space="preserve"> string import punctuation</w:t>
      </w:r>
    </w:p>
    <w:p w14:paraId="1727485F"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import</w:t>
      </w:r>
      <w:proofErr w:type="gramEnd"/>
      <w:r>
        <w:rPr>
          <w:rFonts w:ascii="Courier" w:eastAsia="Courier" w:hAnsi="Courier" w:cs="Courier"/>
        </w:rPr>
        <w:t xml:space="preserve"> numpy as np</w:t>
      </w:r>
    </w:p>
    <w:p w14:paraId="59102865"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import</w:t>
      </w:r>
      <w:proofErr w:type="gramEnd"/>
      <w:r>
        <w:rPr>
          <w:rFonts w:ascii="Courier" w:eastAsia="Courier" w:hAnsi="Courier" w:cs="Courier"/>
        </w:rPr>
        <w:t xml:space="preserve"> torch</w:t>
      </w:r>
    </w:p>
    <w:p w14:paraId="5BEA9A42"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from</w:t>
      </w:r>
      <w:proofErr w:type="gramEnd"/>
      <w:r>
        <w:rPr>
          <w:rFonts w:ascii="Courier" w:eastAsia="Courier" w:hAnsi="Courier" w:cs="Courier"/>
        </w:rPr>
        <w:t xml:space="preserve"> </w:t>
      </w:r>
      <w:proofErr w:type="spellStart"/>
      <w:r>
        <w:rPr>
          <w:rFonts w:ascii="Courier" w:eastAsia="Courier" w:hAnsi="Courier" w:cs="Courier"/>
        </w:rPr>
        <w:t>nltk.tokenize</w:t>
      </w:r>
      <w:proofErr w:type="spellEnd"/>
      <w:r>
        <w:rPr>
          <w:rFonts w:ascii="Courier" w:eastAsia="Courier" w:hAnsi="Courier" w:cs="Courier"/>
        </w:rPr>
        <w:t xml:space="preserve"> import </w:t>
      </w:r>
      <w:proofErr w:type="spellStart"/>
      <w:r>
        <w:rPr>
          <w:rFonts w:ascii="Courier" w:eastAsia="Courier" w:hAnsi="Courier" w:cs="Courier"/>
        </w:rPr>
        <w:t>word_tokenize</w:t>
      </w:r>
      <w:proofErr w:type="spellEnd"/>
    </w:p>
    <w:p w14:paraId="522CC193"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from</w:t>
      </w:r>
      <w:proofErr w:type="gramEnd"/>
      <w:r>
        <w:rPr>
          <w:rFonts w:ascii="Courier" w:eastAsia="Courier" w:hAnsi="Courier" w:cs="Courier"/>
        </w:rPr>
        <w:t xml:space="preserve"> </w:t>
      </w:r>
      <w:proofErr w:type="spellStart"/>
      <w:r>
        <w:rPr>
          <w:rFonts w:ascii="Courier" w:eastAsia="Courier" w:hAnsi="Courier" w:cs="Courier"/>
        </w:rPr>
        <w:t>torch.utils.data</w:t>
      </w:r>
      <w:proofErr w:type="spellEnd"/>
      <w:r>
        <w:rPr>
          <w:rFonts w:ascii="Courier" w:eastAsia="Courier" w:hAnsi="Courier" w:cs="Courier"/>
        </w:rPr>
        <w:t xml:space="preserve"> import </w:t>
      </w:r>
      <w:proofErr w:type="spellStart"/>
      <w:r>
        <w:rPr>
          <w:rFonts w:ascii="Courier" w:eastAsia="Courier" w:hAnsi="Courier" w:cs="Courier"/>
        </w:rPr>
        <w:t>TensorDataset</w:t>
      </w:r>
      <w:proofErr w:type="spellEnd"/>
      <w:r>
        <w:rPr>
          <w:rFonts w:ascii="Courier" w:eastAsia="Courier" w:hAnsi="Courier" w:cs="Courier"/>
        </w:rPr>
        <w:t xml:space="preserve">, </w:t>
      </w:r>
      <w:proofErr w:type="spellStart"/>
      <w:r>
        <w:rPr>
          <w:rFonts w:ascii="Courier" w:eastAsia="Courier" w:hAnsi="Courier" w:cs="Courier"/>
        </w:rPr>
        <w:t>DataLoader</w:t>
      </w:r>
      <w:proofErr w:type="spellEnd"/>
    </w:p>
    <w:p w14:paraId="1A0AF7F3"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from</w:t>
      </w:r>
      <w:proofErr w:type="gramEnd"/>
      <w:r>
        <w:rPr>
          <w:rFonts w:ascii="Courier" w:eastAsia="Courier" w:hAnsi="Courier" w:cs="Courier"/>
        </w:rPr>
        <w:t xml:space="preserve"> torch import </w:t>
      </w:r>
      <w:proofErr w:type="spellStart"/>
      <w:r>
        <w:rPr>
          <w:rFonts w:ascii="Courier" w:eastAsia="Courier" w:hAnsi="Courier" w:cs="Courier"/>
        </w:rPr>
        <w:t>nn</w:t>
      </w:r>
      <w:proofErr w:type="spellEnd"/>
    </w:p>
    <w:p w14:paraId="31D6ED0F"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from</w:t>
      </w:r>
      <w:proofErr w:type="gramEnd"/>
      <w:r>
        <w:rPr>
          <w:rFonts w:ascii="Courier" w:eastAsia="Courier" w:hAnsi="Courier" w:cs="Courier"/>
        </w:rPr>
        <w:t xml:space="preserve"> torch import optim</w:t>
      </w:r>
    </w:p>
    <w:p w14:paraId="1D5132BE" w14:textId="77777777" w:rsidR="00100C51" w:rsidRDefault="00100C51">
      <w:pPr>
        <w:pBdr>
          <w:top w:val="nil"/>
          <w:left w:val="nil"/>
          <w:bottom w:val="nil"/>
          <w:right w:val="nil"/>
          <w:between w:val="nil"/>
        </w:pBdr>
        <w:shd w:val="clear" w:color="auto" w:fill="ECF1F9"/>
        <w:rPr>
          <w:rFonts w:ascii="Courier" w:eastAsia="Courier" w:hAnsi="Courier" w:cs="Courier"/>
        </w:rPr>
      </w:pPr>
    </w:p>
    <w:p w14:paraId="4F1451C7"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app</w:t>
      </w:r>
      <w:proofErr w:type="gramEnd"/>
      <w:r>
        <w:rPr>
          <w:rFonts w:ascii="Courier" w:eastAsia="Courier" w:hAnsi="Courier" w:cs="Courier"/>
        </w:rPr>
        <w:t xml:space="preserve"> = Flask(__name__)</w:t>
      </w:r>
    </w:p>
    <w:p w14:paraId="59922651"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@app.route(</w:t>
      </w:r>
      <w:proofErr w:type="gramEnd"/>
      <w:r>
        <w:rPr>
          <w:rFonts w:ascii="Courier" w:eastAsia="Courier" w:hAnsi="Courier" w:cs="Courier"/>
        </w:rPr>
        <w:t>'/predict', methods=['GET'])</w:t>
      </w:r>
    </w:p>
    <w:p w14:paraId="56D4E843" w14:textId="77777777" w:rsidR="00100C51" w:rsidRDefault="00100C51">
      <w:pPr>
        <w:spacing w:before="120" w:after="120"/>
      </w:pPr>
    </w:p>
    <w:p w14:paraId="40DF2F53" w14:textId="77777777" w:rsidR="00100C51" w:rsidRDefault="00F52067">
      <w:pPr>
        <w:spacing w:before="120" w:after="120"/>
      </w:pPr>
      <w:r>
        <w:t xml:space="preserve">Next, we define our </w:t>
      </w:r>
      <w:r>
        <w:rPr>
          <w:rFonts w:ascii="Courier" w:eastAsia="Courier" w:hAnsi="Courier" w:cs="Courier"/>
          <w:sz w:val="22"/>
          <w:szCs w:val="22"/>
          <w:shd w:val="clear" w:color="auto" w:fill="D5FC79"/>
        </w:rPr>
        <w:t>predict</w:t>
      </w:r>
      <w:r>
        <w:t xml:space="preserve"> method within our </w:t>
      </w:r>
      <w:r>
        <w:rPr>
          <w:rFonts w:ascii="Courier" w:eastAsia="Courier" w:hAnsi="Courier" w:cs="Courier"/>
          <w:sz w:val="22"/>
          <w:szCs w:val="22"/>
          <w:shd w:val="clear" w:color="auto" w:fill="D5FC79"/>
        </w:rPr>
        <w:t>app.py</w:t>
      </w:r>
      <w:r>
        <w:t xml:space="preserve"> file. This is largely a rehash of our model file so to avoid repetition of code it is advised to look at the completed app.py within the GitHub. You will see that there are a few additional lines. Firstly, within our </w:t>
      </w:r>
      <w:proofErr w:type="spellStart"/>
      <w:r>
        <w:rPr>
          <w:rFonts w:ascii="Courier" w:eastAsia="Courier" w:hAnsi="Courier" w:cs="Courier"/>
          <w:sz w:val="22"/>
          <w:szCs w:val="22"/>
          <w:shd w:val="clear" w:color="auto" w:fill="D5FC79"/>
        </w:rPr>
        <w:t>preprocess_review</w:t>
      </w:r>
      <w:proofErr w:type="spellEnd"/>
      <w:r>
        <w:t xml:space="preserve"> function, we will see the lines:</w:t>
      </w:r>
    </w:p>
    <w:p w14:paraId="4D276CF3" w14:textId="77777777" w:rsidR="00100C51" w:rsidRDefault="00100C51">
      <w:pPr>
        <w:spacing w:before="120" w:after="120"/>
      </w:pPr>
    </w:p>
    <w:p w14:paraId="7C8B9265"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with</w:t>
      </w:r>
      <w:proofErr w:type="gramEnd"/>
      <w:r>
        <w:rPr>
          <w:rFonts w:ascii="Courier" w:eastAsia="Courier" w:hAnsi="Courier" w:cs="Courier"/>
        </w:rPr>
        <w:t xml:space="preserve"> open('models/</w:t>
      </w:r>
      <w:proofErr w:type="spellStart"/>
      <w:r>
        <w:rPr>
          <w:rFonts w:ascii="Courier" w:eastAsia="Courier" w:hAnsi="Courier" w:cs="Courier"/>
        </w:rPr>
        <w:t>word_to_int_dict.json</w:t>
      </w:r>
      <w:proofErr w:type="spellEnd"/>
      <w:r>
        <w:rPr>
          <w:rFonts w:ascii="Courier" w:eastAsia="Courier" w:hAnsi="Courier" w:cs="Courier"/>
        </w:rPr>
        <w:t>') as handle:</w:t>
      </w:r>
    </w:p>
    <w:p w14:paraId="117C3105"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word_to_int_dict</w:t>
      </w:r>
      <w:proofErr w:type="spellEnd"/>
      <w:r>
        <w:rPr>
          <w:rFonts w:ascii="Courier" w:eastAsia="Courier" w:hAnsi="Courier" w:cs="Courier"/>
        </w:rPr>
        <w:t xml:space="preserve"> = </w:t>
      </w:r>
      <w:proofErr w:type="spellStart"/>
      <w:proofErr w:type="gramStart"/>
      <w:r>
        <w:rPr>
          <w:rFonts w:ascii="Courier" w:eastAsia="Courier" w:hAnsi="Courier" w:cs="Courier"/>
        </w:rPr>
        <w:t>json.load</w:t>
      </w:r>
      <w:proofErr w:type="spellEnd"/>
      <w:r>
        <w:rPr>
          <w:rFonts w:ascii="Courier" w:eastAsia="Courier" w:hAnsi="Courier" w:cs="Courier"/>
        </w:rPr>
        <w:t>(</w:t>
      </w:r>
      <w:proofErr w:type="gramEnd"/>
      <w:r>
        <w:rPr>
          <w:rFonts w:ascii="Courier" w:eastAsia="Courier" w:hAnsi="Courier" w:cs="Courier"/>
        </w:rPr>
        <w:t>handle)</w:t>
      </w:r>
    </w:p>
    <w:p w14:paraId="647137E6" w14:textId="77777777" w:rsidR="00100C51" w:rsidRDefault="00100C51">
      <w:pPr>
        <w:spacing w:before="120" w:after="120"/>
      </w:pPr>
    </w:p>
    <w:p w14:paraId="667A5D67" w14:textId="77777777" w:rsidR="00100C51" w:rsidRDefault="00F52067">
      <w:pPr>
        <w:spacing w:before="120" w:after="120"/>
      </w:pPr>
      <w:r>
        <w:t xml:space="preserve">This takes the </w:t>
      </w:r>
      <w:proofErr w:type="spellStart"/>
      <w:r>
        <w:rPr>
          <w:rFonts w:ascii="Courier" w:eastAsia="Courier" w:hAnsi="Courier" w:cs="Courier"/>
          <w:sz w:val="22"/>
          <w:szCs w:val="22"/>
          <w:shd w:val="clear" w:color="auto" w:fill="D5FC79"/>
        </w:rPr>
        <w:t>word_to_int</w:t>
      </w:r>
      <w:proofErr w:type="spellEnd"/>
      <w:r>
        <w:t xml:space="preserve"> dictionary we computed within our main model notebook and loads it into our model. This is so our word indexing is consistent with our trained model. We then use this dictionary to convert our input text into an encoded sequence. Be sure to take the </w:t>
      </w:r>
      <w:proofErr w:type="spellStart"/>
      <w:r>
        <w:rPr>
          <w:rFonts w:ascii="Courier" w:eastAsia="Courier" w:hAnsi="Courier" w:cs="Courier"/>
          <w:sz w:val="22"/>
          <w:szCs w:val="22"/>
          <w:shd w:val="clear" w:color="auto" w:fill="D5FC79"/>
        </w:rPr>
        <w:t>word_to_int_dict.json</w:t>
      </w:r>
      <w:proofErr w:type="spellEnd"/>
      <w:r>
        <w:t xml:space="preserve"> file from the original notebook output and place it within the </w:t>
      </w:r>
      <w:r>
        <w:rPr>
          <w:rFonts w:ascii="Courier" w:eastAsia="Courier" w:hAnsi="Courier" w:cs="Courier"/>
          <w:sz w:val="22"/>
          <w:szCs w:val="22"/>
          <w:shd w:val="clear" w:color="auto" w:fill="D5FC79"/>
        </w:rPr>
        <w:t>models</w:t>
      </w:r>
      <w:r>
        <w:t xml:space="preserve"> directory.</w:t>
      </w:r>
    </w:p>
    <w:p w14:paraId="7F5E1301" w14:textId="77777777" w:rsidR="00100C51" w:rsidRDefault="00F52067">
      <w:pPr>
        <w:spacing w:before="120" w:after="120"/>
      </w:pPr>
      <w:r>
        <w:t xml:space="preserve">Similarly, we must also load the weights from our trained model. We first define our </w:t>
      </w:r>
      <w:proofErr w:type="spellStart"/>
      <w:r>
        <w:rPr>
          <w:rFonts w:ascii="Courier" w:eastAsia="Courier" w:hAnsi="Courier" w:cs="Courier"/>
          <w:sz w:val="22"/>
          <w:szCs w:val="22"/>
          <w:shd w:val="clear" w:color="auto" w:fill="D5FC79"/>
        </w:rPr>
        <w:t>SentimentLSTM</w:t>
      </w:r>
      <w:proofErr w:type="spellEnd"/>
      <w:r>
        <w:t xml:space="preserve"> class and the load our weights using </w:t>
      </w:r>
      <w:proofErr w:type="spellStart"/>
      <w:proofErr w:type="gramStart"/>
      <w:r>
        <w:rPr>
          <w:rFonts w:ascii="Courier" w:eastAsia="Courier" w:hAnsi="Courier" w:cs="Courier"/>
          <w:sz w:val="22"/>
          <w:szCs w:val="22"/>
          <w:shd w:val="clear" w:color="auto" w:fill="D5FC79"/>
        </w:rPr>
        <w:t>torch.load</w:t>
      </w:r>
      <w:proofErr w:type="spellEnd"/>
      <w:r>
        <w:t xml:space="preserve"> .</w:t>
      </w:r>
      <w:proofErr w:type="gramEnd"/>
      <w:r>
        <w:t xml:space="preserve"> We will use the </w:t>
      </w:r>
      <w:r>
        <w:rPr>
          <w:rFonts w:ascii="Courier" w:eastAsia="Courier" w:hAnsi="Courier" w:cs="Courier"/>
          <w:sz w:val="22"/>
          <w:szCs w:val="22"/>
          <w:shd w:val="clear" w:color="auto" w:fill="D5FC79"/>
        </w:rPr>
        <w:t>.</w:t>
      </w:r>
      <w:proofErr w:type="spellStart"/>
      <w:r>
        <w:rPr>
          <w:rFonts w:ascii="Courier" w:eastAsia="Courier" w:hAnsi="Courier" w:cs="Courier"/>
          <w:sz w:val="22"/>
          <w:szCs w:val="22"/>
          <w:shd w:val="clear" w:color="auto" w:fill="D5FC79"/>
        </w:rPr>
        <w:t>pkl</w:t>
      </w:r>
      <w:proofErr w:type="spellEnd"/>
      <w:r>
        <w:t xml:space="preserve"> file from our original notebook so be sure to place this in the </w:t>
      </w:r>
      <w:r>
        <w:rPr>
          <w:rFonts w:ascii="Courier" w:eastAsia="Courier" w:hAnsi="Courier" w:cs="Courier"/>
          <w:sz w:val="22"/>
          <w:szCs w:val="22"/>
          <w:shd w:val="clear" w:color="auto" w:fill="D5FC79"/>
        </w:rPr>
        <w:t>models</w:t>
      </w:r>
      <w:r>
        <w:t xml:space="preserve"> directory as well:</w:t>
      </w:r>
    </w:p>
    <w:p w14:paraId="570BFE5B" w14:textId="77777777" w:rsidR="00100C51" w:rsidRDefault="00100C51">
      <w:pPr>
        <w:spacing w:before="120" w:after="120"/>
      </w:pPr>
    </w:p>
    <w:p w14:paraId="0229BF9B"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model</w:t>
      </w:r>
      <w:proofErr w:type="gramEnd"/>
      <w:r>
        <w:rPr>
          <w:rFonts w:ascii="Courier" w:eastAsia="Courier" w:hAnsi="Courier" w:cs="Courier"/>
        </w:rPr>
        <w:t xml:space="preserve"> = </w:t>
      </w:r>
      <w:proofErr w:type="spellStart"/>
      <w:r>
        <w:rPr>
          <w:rFonts w:ascii="Courier" w:eastAsia="Courier" w:hAnsi="Courier" w:cs="Courier"/>
        </w:rPr>
        <w:t>SentimentLSTM</w:t>
      </w:r>
      <w:proofErr w:type="spellEnd"/>
      <w:r>
        <w:rPr>
          <w:rFonts w:ascii="Courier" w:eastAsia="Courier" w:hAnsi="Courier" w:cs="Courier"/>
        </w:rPr>
        <w:t>(5401, 50, 100, 1, 2)</w:t>
      </w:r>
    </w:p>
    <w:p w14:paraId="16A848EB"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model.load_state_</w:t>
      </w:r>
      <w:proofErr w:type="gramStart"/>
      <w:r>
        <w:rPr>
          <w:rFonts w:ascii="Courier" w:eastAsia="Courier" w:hAnsi="Courier" w:cs="Courier"/>
        </w:rPr>
        <w:t>dict</w:t>
      </w:r>
      <w:proofErr w:type="spellEnd"/>
      <w:r>
        <w:rPr>
          <w:rFonts w:ascii="Courier" w:eastAsia="Courier" w:hAnsi="Courier" w:cs="Courier"/>
        </w:rPr>
        <w:t>(</w:t>
      </w:r>
      <w:proofErr w:type="spellStart"/>
      <w:proofErr w:type="gramEnd"/>
      <w:r>
        <w:rPr>
          <w:rFonts w:ascii="Courier" w:eastAsia="Courier" w:hAnsi="Courier" w:cs="Courier"/>
        </w:rPr>
        <w:t>torch.load</w:t>
      </w:r>
      <w:proofErr w:type="spellEnd"/>
      <w:r>
        <w:rPr>
          <w:rFonts w:ascii="Courier" w:eastAsia="Courier" w:hAnsi="Courier" w:cs="Courier"/>
        </w:rPr>
        <w:t>("models/</w:t>
      </w:r>
      <w:proofErr w:type="spellStart"/>
      <w:r>
        <w:rPr>
          <w:rFonts w:ascii="Courier" w:eastAsia="Courier" w:hAnsi="Courier" w:cs="Courier"/>
        </w:rPr>
        <w:t>model_nlp.pkl</w:t>
      </w:r>
      <w:proofErr w:type="spellEnd"/>
      <w:r>
        <w:rPr>
          <w:rFonts w:ascii="Courier" w:eastAsia="Courier" w:hAnsi="Courier" w:cs="Courier"/>
        </w:rPr>
        <w:t>"))</w:t>
      </w:r>
    </w:p>
    <w:p w14:paraId="51022E46" w14:textId="77777777" w:rsidR="00100C51" w:rsidRDefault="00100C51">
      <w:pPr>
        <w:spacing w:before="120" w:after="120"/>
      </w:pPr>
    </w:p>
    <w:p w14:paraId="5BB6082C" w14:textId="77777777" w:rsidR="00100C51" w:rsidRDefault="00F52067">
      <w:pPr>
        <w:spacing w:before="120" w:after="120"/>
      </w:pPr>
      <w:r>
        <w:lastRenderedPageBreak/>
        <w:t xml:space="preserve">We must also define the input and outputs of our API. We want our model to take the input from our API and pass this to our </w:t>
      </w:r>
      <w:proofErr w:type="spellStart"/>
      <w:r>
        <w:rPr>
          <w:rFonts w:ascii="Courier" w:eastAsia="Courier" w:hAnsi="Courier" w:cs="Courier"/>
          <w:sz w:val="22"/>
          <w:szCs w:val="22"/>
          <w:shd w:val="clear" w:color="auto" w:fill="D5FC79"/>
        </w:rPr>
        <w:t>preprocess_review</w:t>
      </w:r>
      <w:proofErr w:type="spellEnd"/>
      <w:r>
        <w:t xml:space="preserve"> function. We do this using </w:t>
      </w:r>
      <w:proofErr w:type="spellStart"/>
      <w:r>
        <w:rPr>
          <w:rFonts w:ascii="Courier" w:eastAsia="Courier" w:hAnsi="Courier" w:cs="Courier"/>
          <w:sz w:val="22"/>
          <w:szCs w:val="22"/>
          <w:shd w:val="clear" w:color="auto" w:fill="D5FC79"/>
        </w:rPr>
        <w:t>request.get_</w:t>
      </w:r>
      <w:proofErr w:type="gramStart"/>
      <w:r>
        <w:rPr>
          <w:rFonts w:ascii="Courier" w:eastAsia="Courier" w:hAnsi="Courier" w:cs="Courier"/>
          <w:sz w:val="22"/>
          <w:szCs w:val="22"/>
          <w:shd w:val="clear" w:color="auto" w:fill="D5FC79"/>
        </w:rPr>
        <w:t>json</w:t>
      </w:r>
      <w:proofErr w:type="spellEnd"/>
      <w:r>
        <w:rPr>
          <w:rFonts w:ascii="Courier" w:eastAsia="Courier" w:hAnsi="Courier" w:cs="Courier"/>
          <w:sz w:val="22"/>
          <w:szCs w:val="22"/>
          <w:shd w:val="clear" w:color="auto" w:fill="D5FC79"/>
        </w:rPr>
        <w:t>(</w:t>
      </w:r>
      <w:proofErr w:type="gramEnd"/>
      <w:r>
        <w:rPr>
          <w:rFonts w:ascii="Courier" w:eastAsia="Courier" w:hAnsi="Courier" w:cs="Courier"/>
          <w:sz w:val="22"/>
          <w:szCs w:val="22"/>
          <w:shd w:val="clear" w:color="auto" w:fill="D5FC79"/>
        </w:rPr>
        <w:t>)</w:t>
      </w:r>
      <w:r>
        <w:t xml:space="preserve">: </w:t>
      </w:r>
    </w:p>
    <w:p w14:paraId="71646A88"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request_json</w:t>
      </w:r>
      <w:proofErr w:type="spellEnd"/>
      <w:r>
        <w:rPr>
          <w:rFonts w:ascii="Courier" w:eastAsia="Courier" w:hAnsi="Courier" w:cs="Courier"/>
        </w:rPr>
        <w:t xml:space="preserve"> = </w:t>
      </w:r>
      <w:proofErr w:type="spellStart"/>
      <w:r>
        <w:rPr>
          <w:rFonts w:ascii="Courier" w:eastAsia="Courier" w:hAnsi="Courier" w:cs="Courier"/>
        </w:rPr>
        <w:t>request.get_</w:t>
      </w:r>
      <w:proofErr w:type="gramStart"/>
      <w:r>
        <w:rPr>
          <w:rFonts w:ascii="Courier" w:eastAsia="Courier" w:hAnsi="Courier" w:cs="Courier"/>
        </w:rPr>
        <w:t>json</w:t>
      </w:r>
      <w:proofErr w:type="spellEnd"/>
      <w:r>
        <w:rPr>
          <w:rFonts w:ascii="Courier" w:eastAsia="Courier" w:hAnsi="Courier" w:cs="Courier"/>
        </w:rPr>
        <w:t>()</w:t>
      </w:r>
      <w:proofErr w:type="gramEnd"/>
    </w:p>
    <w:p w14:paraId="3457C87C"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i</w:t>
      </w:r>
      <w:proofErr w:type="spellEnd"/>
      <w:r>
        <w:rPr>
          <w:rFonts w:ascii="Courier" w:eastAsia="Courier" w:hAnsi="Courier" w:cs="Courier"/>
        </w:rPr>
        <w:t xml:space="preserve"> = </w:t>
      </w:r>
      <w:proofErr w:type="spellStart"/>
      <w:r>
        <w:rPr>
          <w:rFonts w:ascii="Courier" w:eastAsia="Courier" w:hAnsi="Courier" w:cs="Courier"/>
        </w:rPr>
        <w:t>request_</w:t>
      </w:r>
      <w:proofErr w:type="gramStart"/>
      <w:r>
        <w:rPr>
          <w:rFonts w:ascii="Courier" w:eastAsia="Courier" w:hAnsi="Courier" w:cs="Courier"/>
        </w:rPr>
        <w:t>json</w:t>
      </w:r>
      <w:proofErr w:type="spellEnd"/>
      <w:r>
        <w:rPr>
          <w:rFonts w:ascii="Courier" w:eastAsia="Courier" w:hAnsi="Courier" w:cs="Courier"/>
        </w:rPr>
        <w:t>[</w:t>
      </w:r>
      <w:proofErr w:type="gramEnd"/>
      <w:r>
        <w:rPr>
          <w:rFonts w:ascii="Courier" w:eastAsia="Courier" w:hAnsi="Courier" w:cs="Courier"/>
        </w:rPr>
        <w:t>'input']</w:t>
      </w:r>
    </w:p>
    <w:p w14:paraId="26B3183D"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words</w:t>
      </w:r>
      <w:proofErr w:type="gramEnd"/>
      <w:r>
        <w:rPr>
          <w:rFonts w:ascii="Courier" w:eastAsia="Courier" w:hAnsi="Courier" w:cs="Courier"/>
        </w:rPr>
        <w:t xml:space="preserve"> = </w:t>
      </w:r>
      <w:proofErr w:type="spellStart"/>
      <w:r>
        <w:rPr>
          <w:rFonts w:ascii="Courier" w:eastAsia="Courier" w:hAnsi="Courier" w:cs="Courier"/>
        </w:rPr>
        <w:t>np.array</w:t>
      </w:r>
      <w:proofErr w:type="spellEnd"/>
      <w:r>
        <w:rPr>
          <w:rFonts w:ascii="Courier" w:eastAsia="Courier" w:hAnsi="Courier" w:cs="Courier"/>
        </w:rPr>
        <w:t>([</w:t>
      </w:r>
      <w:proofErr w:type="spellStart"/>
      <w:r>
        <w:rPr>
          <w:rFonts w:ascii="Courier" w:eastAsia="Courier" w:hAnsi="Courier" w:cs="Courier"/>
        </w:rPr>
        <w:t>preprocess_review</w:t>
      </w:r>
      <w:proofErr w:type="spellEnd"/>
      <w:r>
        <w:rPr>
          <w:rFonts w:ascii="Courier" w:eastAsia="Courier" w:hAnsi="Courier" w:cs="Courier"/>
        </w:rPr>
        <w:t>(review=</w:t>
      </w:r>
      <w:proofErr w:type="spellStart"/>
      <w:r>
        <w:rPr>
          <w:rFonts w:ascii="Courier" w:eastAsia="Courier" w:hAnsi="Courier" w:cs="Courier"/>
        </w:rPr>
        <w:t>i</w:t>
      </w:r>
      <w:proofErr w:type="spellEnd"/>
      <w:r>
        <w:rPr>
          <w:rFonts w:ascii="Courier" w:eastAsia="Courier" w:hAnsi="Courier" w:cs="Courier"/>
        </w:rPr>
        <w:t>)])</w:t>
      </w:r>
    </w:p>
    <w:p w14:paraId="3FB591CF" w14:textId="77777777" w:rsidR="00100C51" w:rsidRDefault="00100C51">
      <w:pPr>
        <w:spacing w:before="120" w:after="120"/>
      </w:pPr>
    </w:p>
    <w:p w14:paraId="33A78E23" w14:textId="77777777" w:rsidR="00100C51" w:rsidRDefault="00F52067">
      <w:pPr>
        <w:spacing w:before="120" w:after="120"/>
      </w:pPr>
      <w:r>
        <w:t xml:space="preserve">And to define our output, we return a JSON response consisting of the output from our model and a response code </w:t>
      </w:r>
      <w:r>
        <w:rPr>
          <w:rFonts w:ascii="Courier" w:eastAsia="Courier" w:hAnsi="Courier" w:cs="Courier"/>
          <w:sz w:val="22"/>
          <w:szCs w:val="22"/>
          <w:shd w:val="clear" w:color="auto" w:fill="D5FC79"/>
        </w:rPr>
        <w:t>200</w:t>
      </w:r>
      <w:r>
        <w:t xml:space="preserve"> which is what is returned by our predict function:</w:t>
      </w:r>
    </w:p>
    <w:p w14:paraId="3E04A9AF" w14:textId="77777777" w:rsidR="00100C51" w:rsidRDefault="00F52067">
      <w:pPr>
        <w:spacing w:before="120" w:after="120"/>
      </w:pPr>
      <w:r>
        <w:tab/>
      </w:r>
    </w:p>
    <w:p w14:paraId="53EE77AA"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output</w:t>
      </w:r>
      <w:proofErr w:type="gramEnd"/>
      <w:r>
        <w:rPr>
          <w:rFonts w:ascii="Courier" w:eastAsia="Courier" w:hAnsi="Courier" w:cs="Courier"/>
        </w:rPr>
        <w:t xml:space="preserve"> = model(x)[0].item()</w:t>
      </w:r>
    </w:p>
    <w:p w14:paraId="7E718D78"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response</w:t>
      </w:r>
      <w:proofErr w:type="gramEnd"/>
      <w:r>
        <w:rPr>
          <w:rFonts w:ascii="Courier" w:eastAsia="Courier" w:hAnsi="Courier" w:cs="Courier"/>
        </w:rPr>
        <w:t xml:space="preserve"> = </w:t>
      </w:r>
      <w:proofErr w:type="spellStart"/>
      <w:r>
        <w:rPr>
          <w:rFonts w:ascii="Courier" w:eastAsia="Courier" w:hAnsi="Courier" w:cs="Courier"/>
        </w:rPr>
        <w:t>json.dumps</w:t>
      </w:r>
      <w:proofErr w:type="spellEnd"/>
      <w:r>
        <w:rPr>
          <w:rFonts w:ascii="Courier" w:eastAsia="Courier" w:hAnsi="Courier" w:cs="Courier"/>
        </w:rPr>
        <w:t>({'response': output})</w:t>
      </w:r>
    </w:p>
    <w:p w14:paraId="654D3731"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ab/>
      </w:r>
      <w:proofErr w:type="gramStart"/>
      <w:r>
        <w:rPr>
          <w:rFonts w:ascii="Courier" w:eastAsia="Courier" w:hAnsi="Courier" w:cs="Courier"/>
        </w:rPr>
        <w:t>return</w:t>
      </w:r>
      <w:proofErr w:type="gramEnd"/>
      <w:r>
        <w:rPr>
          <w:rFonts w:ascii="Courier" w:eastAsia="Courier" w:hAnsi="Courier" w:cs="Courier"/>
        </w:rPr>
        <w:t xml:space="preserve"> response, 200</w:t>
      </w:r>
    </w:p>
    <w:p w14:paraId="5E4B43B7" w14:textId="77777777" w:rsidR="00100C51" w:rsidRDefault="00100C51">
      <w:pPr>
        <w:spacing w:before="120" w:after="120"/>
      </w:pPr>
    </w:p>
    <w:p w14:paraId="0871B96C" w14:textId="77777777" w:rsidR="00100C51" w:rsidRDefault="00F52067">
      <w:pPr>
        <w:spacing w:before="120" w:after="120"/>
      </w:pPr>
      <w:r>
        <w:t xml:space="preserve">With the main body of our app completed, there are just two more additional things we must add in order to make our API run. We must first add the following to our </w:t>
      </w:r>
      <w:r>
        <w:rPr>
          <w:rFonts w:ascii="Courier" w:eastAsia="Courier" w:hAnsi="Courier" w:cs="Courier"/>
          <w:sz w:val="22"/>
          <w:szCs w:val="22"/>
          <w:shd w:val="clear" w:color="auto" w:fill="D5FC79"/>
        </w:rPr>
        <w:t>wsi.py</w:t>
      </w:r>
      <w:r>
        <w:t xml:space="preserve"> file:</w:t>
      </w:r>
    </w:p>
    <w:p w14:paraId="0DE313F8"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from</w:t>
      </w:r>
      <w:proofErr w:type="gramEnd"/>
      <w:r>
        <w:rPr>
          <w:rFonts w:ascii="Courier" w:eastAsia="Courier" w:hAnsi="Courier" w:cs="Courier"/>
        </w:rPr>
        <w:t xml:space="preserve"> app import app as application</w:t>
      </w:r>
    </w:p>
    <w:p w14:paraId="5B81B941"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if</w:t>
      </w:r>
      <w:proofErr w:type="gramEnd"/>
      <w:r>
        <w:rPr>
          <w:rFonts w:ascii="Courier" w:eastAsia="Courier" w:hAnsi="Courier" w:cs="Courier"/>
        </w:rPr>
        <w:t xml:space="preserve"> __name__ == "__main__":</w:t>
      </w:r>
    </w:p>
    <w:p w14:paraId="1AACDA3E" w14:textId="77777777" w:rsidR="00100C51" w:rsidRDefault="00F52067">
      <w:pPr>
        <w:pBdr>
          <w:top w:val="nil"/>
          <w:left w:val="nil"/>
          <w:bottom w:val="nil"/>
          <w:right w:val="nil"/>
          <w:between w:val="nil"/>
        </w:pBdr>
        <w:shd w:val="clear" w:color="auto" w:fill="ECF1F9"/>
      </w:pPr>
      <w:r>
        <w:rPr>
          <w:rFonts w:ascii="Courier" w:eastAsia="Courier" w:hAnsi="Courier" w:cs="Courier"/>
        </w:rPr>
        <w:t xml:space="preserve">    </w:t>
      </w:r>
      <w:proofErr w:type="spellStart"/>
      <w:proofErr w:type="gramStart"/>
      <w:r>
        <w:rPr>
          <w:rFonts w:ascii="Courier" w:eastAsia="Courier" w:hAnsi="Courier" w:cs="Courier"/>
        </w:rPr>
        <w:t>application.run</w:t>
      </w:r>
      <w:proofErr w:type="spellEnd"/>
      <w:r>
        <w:rPr>
          <w:rFonts w:ascii="Courier" w:eastAsia="Courier" w:hAnsi="Courier" w:cs="Courier"/>
        </w:rPr>
        <w:t>()</w:t>
      </w:r>
      <w:proofErr w:type="gramEnd"/>
    </w:p>
    <w:p w14:paraId="743D3803" w14:textId="77777777" w:rsidR="00100C51" w:rsidRDefault="00100C51">
      <w:pPr>
        <w:spacing w:before="120" w:after="120"/>
      </w:pPr>
    </w:p>
    <w:p w14:paraId="6B9AD3D5" w14:textId="77777777" w:rsidR="00100C51" w:rsidRDefault="00F52067">
      <w:pPr>
        <w:spacing w:before="120" w:after="120"/>
      </w:pPr>
      <w:r>
        <w:t xml:space="preserve">Finally, add the following to our </w:t>
      </w:r>
      <w:proofErr w:type="spellStart"/>
      <w:r>
        <w:t>Procfile</w:t>
      </w:r>
      <w:proofErr w:type="spellEnd"/>
      <w:r>
        <w:t>:</w:t>
      </w:r>
    </w:p>
    <w:p w14:paraId="2DBD7F40" w14:textId="77777777" w:rsidR="00100C51" w:rsidRDefault="00100C51">
      <w:pPr>
        <w:spacing w:before="120" w:after="120"/>
      </w:pPr>
    </w:p>
    <w:p w14:paraId="59C7913E"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web</w:t>
      </w:r>
      <w:proofErr w:type="gramEnd"/>
      <w:r>
        <w:rPr>
          <w:rFonts w:ascii="Courier" w:eastAsia="Courier" w:hAnsi="Courier" w:cs="Courier"/>
        </w:rPr>
        <w:t xml:space="preserve">: </w:t>
      </w:r>
      <w:proofErr w:type="spellStart"/>
      <w:r>
        <w:rPr>
          <w:rFonts w:ascii="Courier" w:eastAsia="Courier" w:hAnsi="Courier" w:cs="Courier"/>
        </w:rPr>
        <w:t>gunicorn</w:t>
      </w:r>
      <w:proofErr w:type="spellEnd"/>
      <w:r>
        <w:rPr>
          <w:rFonts w:ascii="Courier" w:eastAsia="Courier" w:hAnsi="Courier" w:cs="Courier"/>
        </w:rPr>
        <w:t xml:space="preserve"> </w:t>
      </w:r>
      <w:proofErr w:type="spellStart"/>
      <w:r>
        <w:rPr>
          <w:rFonts w:ascii="Courier" w:eastAsia="Courier" w:hAnsi="Courier" w:cs="Courier"/>
        </w:rPr>
        <w:t>app:app</w:t>
      </w:r>
      <w:proofErr w:type="spellEnd"/>
      <w:r>
        <w:rPr>
          <w:rFonts w:ascii="Courier" w:eastAsia="Courier" w:hAnsi="Courier" w:cs="Courier"/>
        </w:rPr>
        <w:t xml:space="preserve"> --preload</w:t>
      </w:r>
    </w:p>
    <w:p w14:paraId="581BCCF1" w14:textId="77777777" w:rsidR="00100C51" w:rsidRDefault="00100C51">
      <w:pPr>
        <w:spacing w:before="120" w:after="120"/>
      </w:pPr>
    </w:p>
    <w:p w14:paraId="3D921616" w14:textId="77777777" w:rsidR="00100C51" w:rsidRDefault="00F52067">
      <w:pPr>
        <w:spacing w:before="120" w:after="120"/>
      </w:pPr>
      <w:r>
        <w:t>And that’s all that’s required for the app to run. We can test that our API runs by first starting the API locally using the following:</w:t>
      </w:r>
    </w:p>
    <w:p w14:paraId="28663059" w14:textId="77777777" w:rsidR="00100C51" w:rsidRDefault="00100C51">
      <w:pPr>
        <w:spacing w:before="120" w:after="120"/>
      </w:pPr>
    </w:p>
    <w:p w14:paraId="73597E73"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proofErr w:type="gramStart"/>
      <w:r>
        <w:rPr>
          <w:rFonts w:ascii="Courier" w:eastAsia="Courier" w:hAnsi="Courier" w:cs="Courier"/>
        </w:rPr>
        <w:t>gunicorn</w:t>
      </w:r>
      <w:proofErr w:type="spellEnd"/>
      <w:proofErr w:type="gramEnd"/>
      <w:r>
        <w:rPr>
          <w:rFonts w:ascii="Courier" w:eastAsia="Courier" w:hAnsi="Courier" w:cs="Courier"/>
        </w:rPr>
        <w:t xml:space="preserve"> — bind 0.0.0.0:8080 </w:t>
      </w:r>
      <w:proofErr w:type="spellStart"/>
      <w:r>
        <w:rPr>
          <w:rFonts w:ascii="Courier" w:eastAsia="Courier" w:hAnsi="Courier" w:cs="Courier"/>
        </w:rPr>
        <w:t>wsgi:application</w:t>
      </w:r>
      <w:proofErr w:type="spellEnd"/>
      <w:r>
        <w:rPr>
          <w:rFonts w:ascii="Courier" w:eastAsia="Courier" w:hAnsi="Courier" w:cs="Courier"/>
        </w:rPr>
        <w:t xml:space="preserve"> -w 1</w:t>
      </w:r>
    </w:p>
    <w:p w14:paraId="4B5503DA" w14:textId="77777777" w:rsidR="00100C51" w:rsidRDefault="00100C51">
      <w:pPr>
        <w:spacing w:before="120" w:after="120"/>
        <w:rPr>
          <w:rFonts w:ascii="Courier New" w:eastAsia="Courier New" w:hAnsi="Courier New" w:cs="Courier New"/>
          <w:sz w:val="24"/>
          <w:szCs w:val="24"/>
        </w:rPr>
      </w:pPr>
    </w:p>
    <w:p w14:paraId="1781A8A0" w14:textId="77777777" w:rsidR="00100C51" w:rsidRDefault="00F52067">
      <w:pPr>
        <w:spacing w:before="120" w:after="120"/>
      </w:pPr>
      <w:r>
        <w:t>Once the API is running locally, we can make a request to the API by passing it a sentence to predict the outcome:</w:t>
      </w:r>
    </w:p>
    <w:p w14:paraId="642EC136" w14:textId="77777777" w:rsidR="00100C51" w:rsidRDefault="00100C51">
      <w:pPr>
        <w:spacing w:before="120" w:after="120"/>
      </w:pPr>
    </w:p>
    <w:p w14:paraId="70B73292"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gramStart"/>
      <w:r>
        <w:rPr>
          <w:rFonts w:ascii="Courier" w:eastAsia="Courier" w:hAnsi="Courier" w:cs="Courier"/>
        </w:rPr>
        <w:t>curl</w:t>
      </w:r>
      <w:proofErr w:type="gramEnd"/>
      <w:r>
        <w:rPr>
          <w:rFonts w:ascii="Courier" w:eastAsia="Courier" w:hAnsi="Courier" w:cs="Courier"/>
        </w:rPr>
        <w:t xml:space="preserve"> -X GET http://0.0.0.0:8080/predict -H "Content-Type: application/</w:t>
      </w:r>
      <w:proofErr w:type="spellStart"/>
      <w:r>
        <w:rPr>
          <w:rFonts w:ascii="Courier" w:eastAsia="Courier" w:hAnsi="Courier" w:cs="Courier"/>
        </w:rPr>
        <w:t>json</w:t>
      </w:r>
      <w:proofErr w:type="spellEnd"/>
      <w:r>
        <w:rPr>
          <w:rFonts w:ascii="Courier" w:eastAsia="Courier" w:hAnsi="Courier" w:cs="Courier"/>
        </w:rPr>
        <w:t>" -d '{"</w:t>
      </w:r>
      <w:proofErr w:type="spellStart"/>
      <w:r>
        <w:rPr>
          <w:rFonts w:ascii="Courier" w:eastAsia="Courier" w:hAnsi="Courier" w:cs="Courier"/>
        </w:rPr>
        <w:t>input":"the</w:t>
      </w:r>
      <w:proofErr w:type="spellEnd"/>
      <w:r>
        <w:rPr>
          <w:rFonts w:ascii="Courier" w:eastAsia="Courier" w:hAnsi="Courier" w:cs="Courier"/>
        </w:rPr>
        <w:t xml:space="preserve"> film was good"}'</w:t>
      </w:r>
    </w:p>
    <w:p w14:paraId="3F1BF1D7" w14:textId="77777777" w:rsidR="00100C51" w:rsidRDefault="00100C51">
      <w:pPr>
        <w:spacing w:before="120" w:after="120"/>
      </w:pPr>
    </w:p>
    <w:p w14:paraId="2E19A70A" w14:textId="77777777" w:rsidR="00100C51" w:rsidRDefault="00F52067">
      <w:pPr>
        <w:spacing w:before="120" w:after="120"/>
        <w:rPr>
          <w:rFonts w:ascii="Courier New" w:eastAsia="Courier New" w:hAnsi="Courier New" w:cs="Courier New"/>
          <w:sz w:val="24"/>
          <w:szCs w:val="24"/>
        </w:rPr>
      </w:pPr>
      <w:r>
        <w:t>If all is working correctly, you should receive a prediction back from the API. Now that we have our API making predictions locally, it is time to host it on Heroku in order to be able to make predictions in the cloud.</w:t>
      </w:r>
    </w:p>
    <w:p w14:paraId="2929ED9F" w14:textId="77777777" w:rsidR="00100C51" w:rsidRDefault="00F52067">
      <w:pPr>
        <w:keepNext/>
        <w:keepLines/>
        <w:spacing w:before="280" w:line="259" w:lineRule="auto"/>
      </w:pPr>
      <w:r>
        <w:lastRenderedPageBreak/>
        <w:t>Creating an API using Flask - Hosting on Heroku</w:t>
      </w:r>
    </w:p>
    <w:p w14:paraId="488DAF13" w14:textId="77777777" w:rsidR="00100C51" w:rsidRDefault="00F52067">
      <w:pPr>
        <w:spacing w:before="120" w:after="120"/>
      </w:pPr>
      <w:r>
        <w:t xml:space="preserve">We must first commit our files to Heroku in a similar way to how we would commit files using GitHub. We define our working </w:t>
      </w:r>
      <w:proofErr w:type="spellStart"/>
      <w:r>
        <w:rPr>
          <w:rFonts w:ascii="Courier" w:eastAsia="Courier" w:hAnsi="Courier" w:cs="Courier"/>
          <w:sz w:val="22"/>
          <w:szCs w:val="22"/>
          <w:shd w:val="clear" w:color="auto" w:fill="D5FC79"/>
        </w:rPr>
        <w:t>flaskAPI</w:t>
      </w:r>
      <w:proofErr w:type="spellEnd"/>
      <w:r>
        <w:t xml:space="preserve"> directory as a git folder by simply running the following command:</w:t>
      </w:r>
    </w:p>
    <w:p w14:paraId="7E823C39" w14:textId="77777777" w:rsidR="00100C51" w:rsidRDefault="00100C51">
      <w:pPr>
        <w:spacing w:before="120" w:after="120"/>
      </w:pPr>
    </w:p>
    <w:p w14:paraId="654D4C1E" w14:textId="77777777" w:rsidR="00100C51" w:rsidRDefault="00F52067">
      <w:pPr>
        <w:pBdr>
          <w:top w:val="nil"/>
          <w:left w:val="nil"/>
          <w:bottom w:val="nil"/>
          <w:right w:val="nil"/>
          <w:between w:val="nil"/>
        </w:pBdr>
        <w:shd w:val="clear" w:color="auto" w:fill="000000"/>
        <w:spacing w:line="259" w:lineRule="auto"/>
      </w:pPr>
      <w:proofErr w:type="gramStart"/>
      <w:r>
        <w:t>git</w:t>
      </w:r>
      <w:proofErr w:type="gramEnd"/>
      <w:r>
        <w:t xml:space="preserve"> init</w:t>
      </w:r>
    </w:p>
    <w:p w14:paraId="616E0D03" w14:textId="77777777" w:rsidR="00100C51" w:rsidRDefault="00100C51">
      <w:pPr>
        <w:spacing w:before="120" w:after="120"/>
      </w:pPr>
    </w:p>
    <w:p w14:paraId="55F61E6E" w14:textId="77777777" w:rsidR="00100C51" w:rsidRDefault="00F52067">
      <w:pPr>
        <w:spacing w:before="120" w:after="120"/>
      </w:pPr>
      <w:r>
        <w:t>Within the folder, we next add the following to the .</w:t>
      </w:r>
      <w:proofErr w:type="spellStart"/>
      <w:r>
        <w:t>gitignore</w:t>
      </w:r>
      <w:proofErr w:type="spellEnd"/>
      <w:r>
        <w:t xml:space="preserve"> file which will stop us adding unnecessary files to the Heroku repo:</w:t>
      </w:r>
    </w:p>
    <w:p w14:paraId="5DFA42D7" w14:textId="77777777" w:rsidR="00100C51" w:rsidRDefault="00F52067">
      <w:pPr>
        <w:pBdr>
          <w:top w:val="nil"/>
          <w:left w:val="nil"/>
          <w:bottom w:val="nil"/>
          <w:right w:val="nil"/>
          <w:between w:val="nil"/>
        </w:pBdr>
        <w:shd w:val="clear" w:color="auto" w:fill="ECF1F9"/>
        <w:rPr>
          <w:rFonts w:ascii="Courier" w:eastAsia="Courier" w:hAnsi="Courier" w:cs="Courier"/>
        </w:rPr>
      </w:pPr>
      <w:proofErr w:type="spellStart"/>
      <w:r>
        <w:rPr>
          <w:rFonts w:ascii="Courier" w:eastAsia="Courier" w:hAnsi="Courier" w:cs="Courier"/>
        </w:rPr>
        <w:t>vir_env</w:t>
      </w:r>
      <w:proofErr w:type="spellEnd"/>
    </w:p>
    <w:p w14:paraId="64E32CFC"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__</w:t>
      </w:r>
      <w:proofErr w:type="spellStart"/>
      <w:r>
        <w:rPr>
          <w:rFonts w:ascii="Courier" w:eastAsia="Courier" w:hAnsi="Courier" w:cs="Courier"/>
        </w:rPr>
        <w:t>pycache</w:t>
      </w:r>
      <w:proofErr w:type="spellEnd"/>
      <w:r>
        <w:rPr>
          <w:rFonts w:ascii="Courier" w:eastAsia="Courier" w:hAnsi="Courier" w:cs="Courier"/>
        </w:rPr>
        <w:t>__/</w:t>
      </w:r>
    </w:p>
    <w:p w14:paraId="7A41BB8D" w14:textId="77777777" w:rsidR="00100C51" w:rsidRDefault="00F52067">
      <w:pPr>
        <w:pBdr>
          <w:top w:val="nil"/>
          <w:left w:val="nil"/>
          <w:bottom w:val="nil"/>
          <w:right w:val="nil"/>
          <w:between w:val="nil"/>
        </w:pBdr>
        <w:shd w:val="clear" w:color="auto" w:fill="ECF1F9"/>
        <w:rPr>
          <w:rFonts w:ascii="Courier" w:eastAsia="Courier" w:hAnsi="Courier" w:cs="Courier"/>
        </w:rPr>
      </w:pPr>
      <w:r>
        <w:rPr>
          <w:rFonts w:ascii="Courier" w:eastAsia="Courier" w:hAnsi="Courier" w:cs="Courier"/>
        </w:rPr>
        <w:t>.</w:t>
      </w:r>
      <w:proofErr w:type="spellStart"/>
      <w:r>
        <w:rPr>
          <w:rFonts w:ascii="Courier" w:eastAsia="Courier" w:hAnsi="Courier" w:cs="Courier"/>
        </w:rPr>
        <w:t>DS_Store</w:t>
      </w:r>
      <w:proofErr w:type="spellEnd"/>
    </w:p>
    <w:p w14:paraId="46C501AA" w14:textId="77777777" w:rsidR="00100C51" w:rsidRDefault="00100C51">
      <w:pPr>
        <w:spacing w:before="120" w:after="120"/>
        <w:rPr>
          <w:rFonts w:ascii="Courier New" w:eastAsia="Courier New" w:hAnsi="Courier New" w:cs="Courier New"/>
          <w:sz w:val="24"/>
          <w:szCs w:val="24"/>
        </w:rPr>
      </w:pPr>
    </w:p>
    <w:p w14:paraId="0EDDB0E6" w14:textId="77777777" w:rsidR="00100C51" w:rsidRDefault="00F52067">
      <w:pPr>
        <w:spacing w:before="120" w:after="120"/>
      </w:pPr>
      <w:r>
        <w:t xml:space="preserve">Finally, we add our first commit and push it to our </w:t>
      </w:r>
      <w:proofErr w:type="spellStart"/>
      <w:r>
        <w:rPr>
          <w:rFonts w:ascii="Courier" w:eastAsia="Courier" w:hAnsi="Courier" w:cs="Courier"/>
          <w:sz w:val="22"/>
          <w:szCs w:val="22"/>
          <w:shd w:val="clear" w:color="auto" w:fill="D5FC79"/>
        </w:rPr>
        <w:t>heroku</w:t>
      </w:r>
      <w:proofErr w:type="spellEnd"/>
      <w:r>
        <w:t xml:space="preserve"> project:</w:t>
      </w:r>
    </w:p>
    <w:p w14:paraId="69D82EBC" w14:textId="77777777" w:rsidR="00100C51" w:rsidRDefault="00100C51">
      <w:pPr>
        <w:spacing w:before="120" w:after="120"/>
      </w:pPr>
    </w:p>
    <w:p w14:paraId="2585D191" w14:textId="77777777" w:rsidR="00100C51" w:rsidRDefault="00F52067">
      <w:pPr>
        <w:pBdr>
          <w:top w:val="nil"/>
          <w:left w:val="nil"/>
          <w:bottom w:val="nil"/>
          <w:right w:val="nil"/>
          <w:between w:val="nil"/>
        </w:pBdr>
        <w:shd w:val="clear" w:color="auto" w:fill="000000"/>
        <w:spacing w:line="259" w:lineRule="auto"/>
      </w:pPr>
      <w:proofErr w:type="gramStart"/>
      <w:r>
        <w:t>git</w:t>
      </w:r>
      <w:proofErr w:type="gramEnd"/>
      <w:r>
        <w:t xml:space="preserve"> add . -A </w:t>
      </w:r>
    </w:p>
    <w:p w14:paraId="19C57767" w14:textId="77777777" w:rsidR="00100C51" w:rsidRDefault="00F52067">
      <w:pPr>
        <w:pBdr>
          <w:top w:val="nil"/>
          <w:left w:val="nil"/>
          <w:bottom w:val="nil"/>
          <w:right w:val="nil"/>
          <w:between w:val="nil"/>
        </w:pBdr>
        <w:shd w:val="clear" w:color="auto" w:fill="000000"/>
        <w:spacing w:line="259" w:lineRule="auto"/>
      </w:pPr>
      <w:proofErr w:type="gramStart"/>
      <w:r>
        <w:t>git</w:t>
      </w:r>
      <w:proofErr w:type="gramEnd"/>
      <w:r>
        <w:t xml:space="preserve"> commit -m 'commit message here'</w:t>
      </w:r>
    </w:p>
    <w:p w14:paraId="47826815" w14:textId="77777777" w:rsidR="00100C51" w:rsidRDefault="00F52067">
      <w:pPr>
        <w:pBdr>
          <w:top w:val="nil"/>
          <w:left w:val="nil"/>
          <w:bottom w:val="nil"/>
          <w:right w:val="nil"/>
          <w:between w:val="nil"/>
        </w:pBdr>
        <w:shd w:val="clear" w:color="auto" w:fill="000000"/>
        <w:spacing w:line="259" w:lineRule="auto"/>
      </w:pPr>
      <w:proofErr w:type="gramStart"/>
      <w:r>
        <w:t>push</w:t>
      </w:r>
      <w:proofErr w:type="gramEnd"/>
      <w:r>
        <w:t xml:space="preserve"> </w:t>
      </w:r>
      <w:proofErr w:type="spellStart"/>
      <w:r>
        <w:t>push</w:t>
      </w:r>
      <w:proofErr w:type="spellEnd"/>
      <w:r>
        <w:t xml:space="preserve"> </w:t>
      </w:r>
      <w:proofErr w:type="spellStart"/>
      <w:r>
        <w:t>heroku</w:t>
      </w:r>
      <w:proofErr w:type="spellEnd"/>
      <w:r>
        <w:t xml:space="preserve"> master</w:t>
      </w:r>
    </w:p>
    <w:p w14:paraId="70DFDA46" w14:textId="77777777" w:rsidR="00100C51" w:rsidRDefault="00100C51">
      <w:pPr>
        <w:spacing w:before="120" w:after="120"/>
        <w:rPr>
          <w:rFonts w:ascii="Courier New" w:eastAsia="Courier New" w:hAnsi="Courier New" w:cs="Courier New"/>
          <w:sz w:val="24"/>
          <w:szCs w:val="24"/>
        </w:rPr>
      </w:pPr>
    </w:p>
    <w:p w14:paraId="56C597CE" w14:textId="77777777" w:rsidR="00100C51" w:rsidRDefault="00F52067">
      <w:pPr>
        <w:spacing w:before="120" w:after="120"/>
      </w:pPr>
      <w:r>
        <w:t xml:space="preserve">This may take some time to compile as not only does the system have to copy all the file from your local directory to Heroku, but Heroku will automatically build your defined environment, installing all required packages and start running your API. </w:t>
      </w:r>
    </w:p>
    <w:p w14:paraId="755D94B9" w14:textId="77777777" w:rsidR="00100C51" w:rsidRDefault="00F52067">
      <w:pPr>
        <w:spacing w:before="120" w:after="120"/>
      </w:pPr>
      <w:r>
        <w:t xml:space="preserve">Now, if all has worked correctly, your API will be automatically running on the Heroku cloud. In order to make predictions, we simply make a request to the API using your own project name instead of </w:t>
      </w:r>
      <w:r>
        <w:rPr>
          <w:rFonts w:ascii="Courier" w:eastAsia="Courier" w:hAnsi="Courier" w:cs="Courier"/>
          <w:sz w:val="22"/>
          <w:szCs w:val="22"/>
          <w:shd w:val="clear" w:color="auto" w:fill="D5FC79"/>
        </w:rPr>
        <w:t>sentiment-analysis-flask-</w:t>
      </w:r>
      <w:proofErr w:type="spellStart"/>
      <w:r>
        <w:rPr>
          <w:rFonts w:ascii="Courier" w:eastAsia="Courier" w:hAnsi="Courier" w:cs="Courier"/>
          <w:sz w:val="22"/>
          <w:szCs w:val="22"/>
          <w:shd w:val="clear" w:color="auto" w:fill="D5FC79"/>
        </w:rPr>
        <w:t>api</w:t>
      </w:r>
      <w:proofErr w:type="spellEnd"/>
      <w:r>
        <w:t>:</w:t>
      </w:r>
    </w:p>
    <w:p w14:paraId="221F63B6" w14:textId="77777777" w:rsidR="00100C51" w:rsidRDefault="00F52067">
      <w:pPr>
        <w:pBdr>
          <w:top w:val="nil"/>
          <w:left w:val="nil"/>
          <w:bottom w:val="nil"/>
          <w:right w:val="nil"/>
          <w:between w:val="nil"/>
        </w:pBdr>
        <w:shd w:val="clear" w:color="auto" w:fill="000000"/>
        <w:spacing w:line="259" w:lineRule="auto"/>
      </w:pPr>
      <w:proofErr w:type="gramStart"/>
      <w:r>
        <w:t>curl</w:t>
      </w:r>
      <w:proofErr w:type="gramEnd"/>
      <w:r>
        <w:t xml:space="preserve"> -X GET</w:t>
      </w:r>
      <w:hyperlink r:id="rId91">
        <w:r>
          <w:t xml:space="preserve"> https://</w:t>
        </w:r>
      </w:hyperlink>
      <w:r>
        <w:t>sentiment-analysis-flask-api</w:t>
      </w:r>
      <w:hyperlink r:id="rId92">
        <w:r>
          <w:t>.herokuapp.com/predict</w:t>
        </w:r>
      </w:hyperlink>
      <w:r>
        <w:t xml:space="preserve"> -H “Content-Type: application/</w:t>
      </w:r>
      <w:proofErr w:type="spellStart"/>
      <w:r>
        <w:t>json</w:t>
      </w:r>
      <w:proofErr w:type="spellEnd"/>
      <w:r>
        <w:t>” -d '{"</w:t>
      </w:r>
      <w:proofErr w:type="spellStart"/>
      <w:r>
        <w:t>input”:”the</w:t>
      </w:r>
      <w:proofErr w:type="spellEnd"/>
      <w:r>
        <w:t xml:space="preserve"> film was good"}'</w:t>
      </w:r>
    </w:p>
    <w:p w14:paraId="2941032D" w14:textId="77777777" w:rsidR="00100C51" w:rsidRDefault="00100C51">
      <w:pPr>
        <w:spacing w:before="120" w:after="120"/>
      </w:pPr>
    </w:p>
    <w:p w14:paraId="3E23A8D1" w14:textId="77777777" w:rsidR="00100C51" w:rsidRDefault="00F52067">
      <w:pPr>
        <w:spacing w:before="120" w:after="120"/>
      </w:pPr>
      <w:r>
        <w:t>Whereby your API will return a prediction from the model. Congratulations, you have now learned to train an LSTM model from scratch, upload this to the cloud and make predictions using it. Going forward, hopefully this tutorial will serve as a basis for you to train your own LSTM models and deploy them on the cloud yourself.</w:t>
      </w:r>
    </w:p>
    <w:p w14:paraId="79104119" w14:textId="77777777" w:rsidR="00100C51" w:rsidRDefault="00F52067">
      <w:pPr>
        <w:keepNext/>
        <w:keepLines/>
        <w:spacing w:before="400" w:line="259" w:lineRule="auto"/>
      </w:pPr>
      <w:r>
        <w:t>Summary</w:t>
      </w:r>
    </w:p>
    <w:p w14:paraId="7F9E60DA" w14:textId="77777777" w:rsidR="00100C51" w:rsidRDefault="00F52067">
      <w:pPr>
        <w:spacing w:before="120" w:after="120" w:line="259" w:lineRule="auto"/>
        <w:rPr>
          <w:sz w:val="36"/>
          <w:szCs w:val="36"/>
        </w:rPr>
      </w:pPr>
      <w:r>
        <w:t>In this chapter, we have discussed the fundamentals of recurrent neural networks and one of their main variations, the LSTM</w:t>
      </w:r>
      <w:bookmarkStart w:id="19" w:name="_GoBack"/>
      <w:bookmarkEnd w:id="19"/>
      <w:r>
        <w:t>. We then showed how you can build your own RNN from scratch and deploy this on the cloud-based platform Heroku. While RNNs are often used for deep learning on NLP tasks, they are by no means the only neural network architecture suitable for this task. In the next chapter we will look at Convolutional Neural Networks and show how they can be used for NLP learning tasks.</w:t>
      </w:r>
    </w:p>
    <w:sectPr w:rsidR="00100C51">
      <w:pgSz w:w="12240" w:h="15840"/>
      <w:pgMar w:top="1985" w:right="1985" w:bottom="1985" w:left="1985" w:header="706" w:footer="706"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han Kumar" w:date="2020-06-15T14:24:00Z" w:initials="RK">
    <w:p w14:paraId="63C7ACC8" w14:textId="200969F5" w:rsidR="00F52067" w:rsidRDefault="00F52067">
      <w:pPr>
        <w:pStyle w:val="CommentText"/>
      </w:pPr>
      <w:r>
        <w:rPr>
          <w:rStyle w:val="CommentReference"/>
        </w:rPr>
        <w:annotationRef/>
      </w:r>
      <w:r>
        <w:t xml:space="preserve">When you give chapter number, it is necessary to mention the name of the chapter as well. </w:t>
      </w:r>
    </w:p>
  </w:comment>
  <w:comment w:id="1" w:author="Roshan Kumar" w:date="2020-06-15T14:33:00Z" w:initials="RK">
    <w:p w14:paraId="432300D2" w14:textId="1A24207D" w:rsidR="00F52067" w:rsidRDefault="00F52067">
      <w:pPr>
        <w:pStyle w:val="CommentText"/>
      </w:pPr>
      <w:r>
        <w:rPr>
          <w:rStyle w:val="CommentReference"/>
        </w:rPr>
        <w:annotationRef/>
      </w:r>
      <w:r>
        <w:t xml:space="preserve">Please add a caption for the images you </w:t>
      </w:r>
      <w:proofErr w:type="gramStart"/>
      <w:r>
        <w:t>have  provided</w:t>
      </w:r>
      <w:proofErr w:type="gramEnd"/>
      <w:r>
        <w:t>.</w:t>
      </w:r>
    </w:p>
  </w:comment>
  <w:comment w:id="2" w:author="Roshan Kumar" w:date="2020-06-15T14:45:00Z" w:initials="RK">
    <w:p w14:paraId="6BB1A3CB" w14:textId="625997EB" w:rsidR="006D0F34" w:rsidRDefault="006D0F34">
      <w:pPr>
        <w:pStyle w:val="CommentText"/>
      </w:pPr>
      <w:r>
        <w:rPr>
          <w:rStyle w:val="CommentReference"/>
        </w:rPr>
        <w:annotationRef/>
      </w:r>
      <w:r>
        <w:t xml:space="preserve">Put this in bullet points. Shorter the paragraph, the easier it is to read. </w:t>
      </w:r>
      <w:r w:rsidR="00E53BE8">
        <w:t xml:space="preserve"> </w:t>
      </w:r>
    </w:p>
  </w:comment>
  <w:comment w:id="3" w:author="Roshan Kumar" w:date="2020-06-15T15:23:00Z" w:initials="RK">
    <w:p w14:paraId="11123205" w14:textId="65AE034B" w:rsidR="00DC1725" w:rsidRDefault="00DC1725">
      <w:pPr>
        <w:pStyle w:val="CommentText"/>
      </w:pPr>
      <w:r>
        <w:rPr>
          <w:rStyle w:val="CommentReference"/>
        </w:rPr>
        <w:annotationRef/>
      </w:r>
      <w:r>
        <w:t>How is this an issue when you have mentioned that Gradient clipping is a technique that helps in preventing the gradient from exploding?</w:t>
      </w:r>
      <w:r>
        <w:br/>
      </w:r>
    </w:p>
  </w:comment>
  <w:comment w:id="4" w:author="Roshan Kumar" w:date="2020-06-15T15:25:00Z" w:initials="RK">
    <w:p w14:paraId="0F22920B" w14:textId="3227507F" w:rsidR="00492E7C" w:rsidRDefault="00492E7C">
      <w:pPr>
        <w:pStyle w:val="CommentText"/>
      </w:pPr>
      <w:r>
        <w:rPr>
          <w:rStyle w:val="CommentReference"/>
        </w:rPr>
        <w:annotationRef/>
      </w:r>
      <w:r>
        <w:t>The content in this heading not only talks of gradient clipping. I noticed you have mentioned another technique as well. In that case, can we rephrase the heading that involves these two techniques?</w:t>
      </w:r>
    </w:p>
  </w:comment>
  <w:comment w:id="5" w:author="Roshan Kumar" w:date="2020-06-15T15:22:00Z" w:initials="RK">
    <w:p w14:paraId="2E8FE1E6" w14:textId="4B31C034" w:rsidR="00B21509" w:rsidRDefault="00B21509">
      <w:pPr>
        <w:pStyle w:val="CommentText"/>
      </w:pPr>
      <w:r>
        <w:rPr>
          <w:rStyle w:val="CommentReference"/>
        </w:rPr>
        <w:annotationRef/>
      </w:r>
      <w:r>
        <w:t>Sentence looks incomplete here. Please have a look.</w:t>
      </w:r>
    </w:p>
  </w:comment>
  <w:comment w:id="6" w:author="Roshan Kumar" w:date="2020-06-15T15:24:00Z" w:initials="RK">
    <w:p w14:paraId="7610366C" w14:textId="77777777" w:rsidR="00DC1725" w:rsidRDefault="00DC1725">
      <w:pPr>
        <w:pStyle w:val="CommentText"/>
      </w:pPr>
      <w:r>
        <w:rPr>
          <w:rStyle w:val="CommentReference"/>
        </w:rPr>
        <w:annotationRef/>
      </w:r>
      <w:r>
        <w:t>The following graph shows the relation between both the variables:</w:t>
      </w:r>
    </w:p>
    <w:p w14:paraId="3AFCF975" w14:textId="77777777" w:rsidR="00DC1725" w:rsidRDefault="00DC1725">
      <w:pPr>
        <w:pStyle w:val="CommentText"/>
      </w:pPr>
    </w:p>
    <w:p w14:paraId="297B4EB4" w14:textId="77777777" w:rsidR="00DC1725" w:rsidRDefault="00DC1725">
      <w:pPr>
        <w:pStyle w:val="CommentText"/>
      </w:pPr>
      <w:r>
        <w:t>Shall we rephrase it in the above manner?</w:t>
      </w:r>
    </w:p>
    <w:p w14:paraId="5FC137F9" w14:textId="3EB4645E" w:rsidR="00DC1725" w:rsidRDefault="00DC1725">
      <w:pPr>
        <w:pStyle w:val="CommentText"/>
      </w:pPr>
    </w:p>
  </w:comment>
  <w:comment w:id="11" w:author="Roshan Kumar" w:date="2020-06-15T15:50:00Z" w:initials="RK">
    <w:p w14:paraId="3EB91D12" w14:textId="77777777" w:rsidR="0067142F" w:rsidRDefault="0067142F">
      <w:pPr>
        <w:pStyle w:val="CommentText"/>
      </w:pPr>
      <w:r>
        <w:rPr>
          <w:rStyle w:val="CommentReference"/>
        </w:rPr>
        <w:annotationRef/>
      </w:r>
      <w:r>
        <w:t xml:space="preserve">I don’t think this is the right heading for the content provided below. Reason being that is, we have already introduced how LSTMs come into the picture under ‘Working with LSTMs’. </w:t>
      </w:r>
    </w:p>
    <w:p w14:paraId="4B0D9EA0" w14:textId="77777777" w:rsidR="0067142F" w:rsidRDefault="0067142F">
      <w:pPr>
        <w:pStyle w:val="CommentText"/>
      </w:pPr>
    </w:p>
    <w:p w14:paraId="0FB11885" w14:textId="473F59C0" w:rsidR="0067142F" w:rsidRDefault="0067142F">
      <w:pPr>
        <w:pStyle w:val="CommentText"/>
      </w:pPr>
      <w:r>
        <w:t>I think it should be the other way round. The previous heading should be Introducing LSTMs and this heading should be Working with LSTMs.</w:t>
      </w:r>
    </w:p>
  </w:comment>
  <w:comment w:id="16" w:author="Roshan Kumar" w:date="2020-06-15T16:51:00Z" w:initials="RK">
    <w:p w14:paraId="07DFB46C" w14:textId="45B9D94E" w:rsidR="00732B41" w:rsidRDefault="00732B41">
      <w:pPr>
        <w:pStyle w:val="CommentText"/>
      </w:pPr>
      <w:r>
        <w:rPr>
          <w:rStyle w:val="CommentReference"/>
        </w:rPr>
        <w:annotationRef/>
      </w:r>
      <w:r>
        <w:t xml:space="preserve">Can we apply numbering to each of the steps? I would also suggest the same for the previous section as well. </w:t>
      </w:r>
    </w:p>
  </w:comment>
  <w:comment w:id="18" w:author="Roshan Kumar" w:date="2020-06-15T17:18:00Z" w:initials="RK">
    <w:p w14:paraId="2F23EBFF" w14:textId="0AACD0D3" w:rsidR="004338C6" w:rsidRDefault="004338C6">
      <w:pPr>
        <w:pStyle w:val="CommentText"/>
      </w:pPr>
      <w:r>
        <w:rPr>
          <w:rStyle w:val="CommentReference"/>
        </w:rPr>
        <w:annotationRef/>
      </w:r>
      <w:r>
        <w:t xml:space="preserve">Please check here as application of numbered bullets can be followed 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7ACC8" w15:done="0"/>
  <w15:commentEx w15:paraId="432300D2" w15:done="0"/>
  <w15:commentEx w15:paraId="6BB1A3CB" w15:done="0"/>
  <w15:commentEx w15:paraId="11123205" w15:done="0"/>
  <w15:commentEx w15:paraId="0F22920B" w15:done="0"/>
  <w15:commentEx w15:paraId="2E8FE1E6" w15:done="0"/>
  <w15:commentEx w15:paraId="5FC137F9" w15:done="0"/>
  <w15:commentEx w15:paraId="0FB11885" w15:done="0"/>
  <w15:commentEx w15:paraId="07DFB46C" w15:done="0"/>
  <w15:commentEx w15:paraId="2F23EB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2030D" w16cex:dateUtc="2020-06-15T08:54:00Z"/>
  <w16cex:commentExtensible w16cex:durableId="2292032B" w16cex:dateUtc="2020-06-15T08:54:00Z"/>
  <w16cex:commentExtensible w16cex:durableId="2292051C" w16cex:dateUtc="2020-06-15T09:03:00Z"/>
  <w16cex:commentExtensible w16cex:durableId="2292053D" w16cex:dateUtc="2020-06-15T09:03:00Z"/>
  <w16cex:commentExtensible w16cex:durableId="22920815" w16cex:dateUtc="2020-06-15T09:15:00Z"/>
  <w16cex:commentExtensible w16cex:durableId="229210E7" w16cex:dateUtc="2020-06-15T09:53:00Z"/>
  <w16cex:commentExtensible w16cex:durableId="2292117D" w16cex:dateUtc="2020-06-15T09:55:00Z"/>
  <w16cex:commentExtensible w16cex:durableId="229210A9" w16cex:dateUtc="2020-06-15T09:52:00Z"/>
  <w16cex:commentExtensible w16cex:durableId="2292112F" w16cex:dateUtc="2020-06-15T09:54:00Z"/>
  <w16cex:commentExtensible w16cex:durableId="22921758" w16cex:dateUtc="2020-06-15T10:20:00Z"/>
  <w16cex:commentExtensible w16cex:durableId="22922590" w16cex:dateUtc="2020-06-15T11:21:00Z"/>
  <w16cex:commentExtensible w16cex:durableId="22922BEC" w16cex:dateUtc="2020-06-15T1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7BAB2F" w16cid:durableId="2292030D"/>
  <w16cid:commentId w16cid:paraId="29E22F6C" w16cid:durableId="229202F8"/>
  <w16cid:commentId w16cid:paraId="6541FA5B" w16cid:durableId="229202F9"/>
  <w16cid:commentId w16cid:paraId="63C7ACC8" w16cid:durableId="2292032B"/>
  <w16cid:commentId w16cid:paraId="432300D2" w16cid:durableId="2292051C"/>
  <w16cid:commentId w16cid:paraId="76FF2057" w16cid:durableId="2292053D"/>
  <w16cid:commentId w16cid:paraId="6BB1A3CB" w16cid:durableId="22920815"/>
  <w16cid:commentId w16cid:paraId="11123205" w16cid:durableId="229210E7"/>
  <w16cid:commentId w16cid:paraId="0F22920B" w16cid:durableId="2292117D"/>
  <w16cid:commentId w16cid:paraId="2E8FE1E6" w16cid:durableId="229210A9"/>
  <w16cid:commentId w16cid:paraId="2F2E50C6" w16cid:durableId="229202FA"/>
  <w16cid:commentId w16cid:paraId="1EDD7BFF" w16cid:durableId="229202FB"/>
  <w16cid:commentId w16cid:paraId="31EAA4BA" w16cid:durableId="229202FC"/>
  <w16cid:commentId w16cid:paraId="11BE4B2A" w16cid:durableId="229202FD"/>
  <w16cid:commentId w16cid:paraId="5FC137F9" w16cid:durableId="2292112F"/>
  <w16cid:commentId w16cid:paraId="0FB11885" w16cid:durableId="22921758"/>
  <w16cid:commentId w16cid:paraId="257C7099" w16cid:durableId="229202FF"/>
  <w16cid:commentId w16cid:paraId="31F86092" w16cid:durableId="22920300"/>
  <w16cid:commentId w16cid:paraId="209D835A" w16cid:durableId="22920301"/>
  <w16cid:commentId w16cid:paraId="55C4E404" w16cid:durableId="22920302"/>
  <w16cid:commentId w16cid:paraId="7D6C62DD" w16cid:durableId="22920303"/>
  <w16cid:commentId w16cid:paraId="4219AA54" w16cid:durableId="22920304"/>
  <w16cid:commentId w16cid:paraId="07DFB46C" w16cid:durableId="22922590"/>
  <w16cid:commentId w16cid:paraId="6587426C" w16cid:durableId="22920305"/>
  <w16cid:commentId w16cid:paraId="110C1BA7" w16cid:durableId="22920306"/>
  <w16cid:commentId w16cid:paraId="188D9728" w16cid:durableId="22920307"/>
  <w16cid:commentId w16cid:paraId="0AECA9EF" w16cid:durableId="22920308"/>
  <w16cid:commentId w16cid:paraId="2F23EBFF" w16cid:durableId="22922BEC"/>
  <w16cid:commentId w16cid:paraId="343FE57B" w16cid:durableId="229203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2BEF2C58"/>
    <w:multiLevelType w:val="multilevel"/>
    <w:tmpl w:val="EE92E28E"/>
    <w:lvl w:ilvl="0">
      <w:start w:val="1"/>
      <w:numFmt w:val="bullet"/>
      <w:lvlText w:val="●"/>
      <w:lvlJc w:val="left"/>
      <w:pPr>
        <w:ind w:left="71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4"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3"/>
  </w:num>
  <w:num w:numId="3">
    <w:abstractNumId w:val="10"/>
  </w:num>
  <w:num w:numId="4">
    <w:abstractNumId w:val="21"/>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0"/>
  </w:num>
  <w:num w:numId="17">
    <w:abstractNumId w:val="16"/>
  </w:num>
  <w:num w:numId="18">
    <w:abstractNumId w:val="28"/>
  </w:num>
  <w:num w:numId="19">
    <w:abstractNumId w:val="27"/>
  </w:num>
  <w:num w:numId="20">
    <w:abstractNumId w:val="23"/>
  </w:num>
  <w:num w:numId="21">
    <w:abstractNumId w:val="15"/>
  </w:num>
  <w:num w:numId="22">
    <w:abstractNumId w:val="22"/>
  </w:num>
  <w:num w:numId="23">
    <w:abstractNumId w:val="26"/>
  </w:num>
  <w:num w:numId="24">
    <w:abstractNumId w:val="17"/>
  </w:num>
  <w:num w:numId="25">
    <w:abstractNumId w:val="19"/>
  </w:num>
  <w:num w:numId="26">
    <w:abstractNumId w:val="24"/>
  </w:num>
  <w:num w:numId="27">
    <w:abstractNumId w:val="12"/>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5"/>
  </w:num>
  <w:num w:numId="32">
    <w:abstractNumId w:val="21"/>
    <w:lvlOverride w:ilvl="0">
      <w:startOverride w:val="1"/>
    </w:lvlOverride>
  </w:num>
  <w:num w:numId="33">
    <w:abstractNumId w:val="21"/>
    <w:lvlOverride w:ilvl="0">
      <w:startOverride w:val="1"/>
    </w:lvlOverride>
  </w:num>
  <w:num w:numId="34">
    <w:abstractNumId w:val="18"/>
  </w:num>
  <w:num w:numId="35">
    <w:abstractNumId w:val="21"/>
    <w:lvlOverride w:ilvl="0">
      <w:startOverride w:val="1"/>
    </w:lvlOverride>
  </w:num>
  <w:num w:numId="36">
    <w:abstractNumId w:val="21"/>
    <w:lvlOverride w:ilvl="0">
      <w:startOverride w:val="1"/>
    </w:lvlOverride>
  </w:num>
  <w:num w:numId="37">
    <w:abstractNumId w:val="21"/>
    <w:lvlOverride w:ilvl="0">
      <w:startOverride w:val="1"/>
    </w:lvlOverride>
  </w:num>
  <w:num w:numId="38">
    <w:abstractNumId w:val="21"/>
    <w:lvlOverride w:ilvl="0">
      <w:startOverride w:val="1"/>
    </w:lvlOverride>
  </w:num>
  <w:num w:numId="39">
    <w:abstractNumId w:val="21"/>
    <w:lvlOverride w:ilvl="0">
      <w:startOverride w:val="1"/>
    </w:lvlOverride>
  </w:num>
  <w:num w:numId="40">
    <w:abstractNumId w:val="21"/>
    <w:lvlOverride w:ilvl="0">
      <w:startOverride w:val="1"/>
    </w:lvlOverride>
  </w:num>
  <w:num w:numId="41">
    <w:abstractNumId w:val="21"/>
    <w:lvlOverride w:ilvl="0">
      <w:startOverride w:val="1"/>
    </w:lvlOverride>
  </w:num>
  <w:num w:numId="42">
    <w:abstractNumId w:val="21"/>
    <w:lvlOverride w:ilvl="0">
      <w:startOverride w:val="1"/>
    </w:lvlOverride>
  </w:num>
  <w:num w:numId="43">
    <w:abstractNumId w:val="21"/>
    <w:lvlOverride w:ilvl="0">
      <w:startOverride w:val="1"/>
    </w:lvlOverride>
  </w:num>
  <w:num w:numId="44">
    <w:abstractNumId w:val="21"/>
    <w:lvlOverride w:ilvl="0">
      <w:startOverride w:val="1"/>
    </w:lvlOverride>
  </w:num>
  <w:num w:numId="45">
    <w:abstractNumId w:val="21"/>
    <w:lvlOverride w:ilvl="0">
      <w:startOverride w:val="1"/>
    </w:lvlOverride>
  </w:num>
  <w:num w:numId="46">
    <w:abstractNumId w:val="21"/>
    <w:lvlOverride w:ilvl="0">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shan Kumar">
    <w15:presenceInfo w15:providerId="AD" w15:userId="S::roshank@packt.com::6a718600-3460-480e-adbe-1577ad1f7dd6"/>
  </w15:person>
  <w15:person w15:author="Joseph Sunil">
    <w15:presenceInfo w15:providerId="None" w15:userId="Joseph Sun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51"/>
    <w:rsid w:val="00100C51"/>
    <w:rsid w:val="004338C6"/>
    <w:rsid w:val="00492E7C"/>
    <w:rsid w:val="0067142F"/>
    <w:rsid w:val="006D0F34"/>
    <w:rsid w:val="00732B41"/>
    <w:rsid w:val="007C5828"/>
    <w:rsid w:val="007C5E38"/>
    <w:rsid w:val="0085646C"/>
    <w:rsid w:val="00B21509"/>
    <w:rsid w:val="00DC1725"/>
    <w:rsid w:val="00E53BE8"/>
    <w:rsid w:val="00E97717"/>
    <w:rsid w:val="00F52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F7C4"/>
  <w15:docId w15:val="{6B69FE28-EE3B-45A5-B4F4-6A5E9719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n-US" w:eastAsia="en-IN"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E38"/>
    <w:pPr>
      <w:spacing w:after="0" w:line="240" w:lineRule="auto"/>
    </w:pPr>
    <w:rPr>
      <w:rFonts w:ascii="Times New Roman" w:eastAsiaTheme="minorHAnsi" w:hAnsi="Times New Roman" w:cs="Times New Roman"/>
      <w:sz w:val="20"/>
      <w:szCs w:val="20"/>
      <w:lang w:val="en-IN" w:eastAsia="en-US"/>
    </w:rPr>
  </w:style>
  <w:style w:type="paragraph" w:styleId="Heading1">
    <w:name w:val="heading 1"/>
    <w:basedOn w:val="Normal"/>
    <w:next w:val="Normal"/>
    <w:link w:val="Heading1Char"/>
    <w:uiPriority w:val="9"/>
    <w:rsid w:val="007C5E38"/>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rsid w:val="007C5E38"/>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rsid w:val="007C5E38"/>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rsid w:val="007C5E38"/>
    <w:pPr>
      <w:keepNext/>
      <w:keepLines/>
      <w:spacing w:before="40" w:line="259"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rsid w:val="007C5E38"/>
    <w:pPr>
      <w:keepNext/>
      <w:keepLines/>
      <w:spacing w:before="240" w:after="80" w:line="259" w:lineRule="auto"/>
      <w:outlineLvl w:val="4"/>
    </w:pPr>
  </w:style>
  <w:style w:type="paragraph" w:styleId="Heading6">
    <w:name w:val="heading 6"/>
    <w:basedOn w:val="Heading5"/>
    <w:next w:val="Normal"/>
    <w:link w:val="Heading6Char"/>
    <w:rsid w:val="007C5E38"/>
    <w:pPr>
      <w:spacing w:before="120" w:after="240"/>
      <w:outlineLvl w:val="5"/>
    </w:pPr>
  </w:style>
  <w:style w:type="paragraph" w:styleId="Heading7">
    <w:name w:val="heading 7"/>
    <w:basedOn w:val="Normal"/>
    <w:next w:val="Normal"/>
    <w:link w:val="Heading7Char"/>
    <w:uiPriority w:val="9"/>
    <w:unhideWhenUsed/>
    <w:rsid w:val="007C5E38"/>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7C5E38"/>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7C5E38"/>
    <w:pPr>
      <w:keepNext/>
      <w:keepLines/>
      <w:spacing w:before="4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5E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E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C5E38"/>
    <w:rPr>
      <w:b/>
      <w:bCs/>
    </w:rPr>
  </w:style>
  <w:style w:type="character" w:customStyle="1" w:styleId="CommentSubjectChar">
    <w:name w:val="Comment Subject Char"/>
    <w:basedOn w:val="CommentTextChar"/>
    <w:link w:val="CommentSubject"/>
    <w:uiPriority w:val="99"/>
    <w:semiHidden/>
    <w:rsid w:val="007C5E38"/>
    <w:rPr>
      <w:b/>
      <w:bCs/>
      <w:sz w:val="20"/>
      <w:szCs w:val="20"/>
    </w:rPr>
  </w:style>
  <w:style w:type="character" w:customStyle="1" w:styleId="Heading7Char">
    <w:name w:val="Heading 7 Char"/>
    <w:basedOn w:val="DefaultParagraphFont"/>
    <w:link w:val="Heading7"/>
    <w:uiPriority w:val="9"/>
    <w:rsid w:val="007C5E38"/>
    <w:rPr>
      <w:rFonts w:ascii="Times New Roman" w:eastAsiaTheme="majorEastAsia" w:hAnsi="Times New Roman" w:cstheme="majorBidi"/>
      <w:iCs/>
      <w:sz w:val="24"/>
      <w:szCs w:val="20"/>
      <w:lang w:val="en-IN" w:eastAsia="en-US"/>
    </w:rPr>
  </w:style>
  <w:style w:type="character" w:customStyle="1" w:styleId="Heading8Char">
    <w:name w:val="Heading 8 Char"/>
    <w:basedOn w:val="DefaultParagraphFont"/>
    <w:link w:val="Heading8"/>
    <w:uiPriority w:val="9"/>
    <w:rsid w:val="007C5E38"/>
    <w:rPr>
      <w:rFonts w:ascii="Times New Roman" w:eastAsiaTheme="majorEastAsia" w:hAnsi="Times New Roman" w:cstheme="majorBidi"/>
      <w:sz w:val="20"/>
      <w:szCs w:val="21"/>
      <w:lang w:val="en-IN" w:eastAsia="en-US"/>
    </w:rPr>
  </w:style>
  <w:style w:type="character" w:customStyle="1" w:styleId="Heading9Char">
    <w:name w:val="Heading 9 Char"/>
    <w:basedOn w:val="DefaultParagraphFont"/>
    <w:link w:val="Heading9"/>
    <w:uiPriority w:val="9"/>
    <w:semiHidden/>
    <w:rsid w:val="007C5E38"/>
    <w:rPr>
      <w:rFonts w:asciiTheme="majorHAnsi" w:eastAsiaTheme="majorEastAsia" w:hAnsiTheme="majorHAnsi" w:cstheme="majorBidi"/>
      <w:i/>
      <w:iCs/>
      <w:sz w:val="21"/>
      <w:szCs w:val="21"/>
      <w:lang w:val="en-IN" w:eastAsia="en-US"/>
    </w:rPr>
  </w:style>
  <w:style w:type="character" w:customStyle="1" w:styleId="Heading1Char">
    <w:name w:val="Heading 1 Char"/>
    <w:basedOn w:val="DefaultParagraphFont"/>
    <w:link w:val="Heading1"/>
    <w:uiPriority w:val="9"/>
    <w:rsid w:val="007C5E38"/>
    <w:rPr>
      <w:rFonts w:asciiTheme="majorHAnsi" w:eastAsiaTheme="majorEastAsia" w:hAnsiTheme="majorHAnsi" w:cstheme="majorBidi"/>
      <w:color w:val="365F91" w:themeColor="accent1" w:themeShade="BF"/>
      <w:sz w:val="32"/>
      <w:szCs w:val="32"/>
      <w:lang w:val="en-IN" w:eastAsia="en-US"/>
    </w:rPr>
  </w:style>
  <w:style w:type="character" w:customStyle="1" w:styleId="Heading2Char">
    <w:name w:val="Heading 2 Char"/>
    <w:basedOn w:val="DefaultParagraphFont"/>
    <w:link w:val="Heading2"/>
    <w:uiPriority w:val="9"/>
    <w:rsid w:val="007C5E38"/>
    <w:rPr>
      <w:rFonts w:asciiTheme="majorHAnsi" w:eastAsiaTheme="majorEastAsia" w:hAnsiTheme="majorHAnsi" w:cstheme="majorBidi"/>
      <w:color w:val="365F91" w:themeColor="accent1" w:themeShade="BF"/>
      <w:sz w:val="26"/>
      <w:szCs w:val="26"/>
      <w:lang w:val="en-IN" w:eastAsia="en-US"/>
    </w:rPr>
  </w:style>
  <w:style w:type="character" w:customStyle="1" w:styleId="Heading3Char">
    <w:name w:val="Heading 3 Char"/>
    <w:basedOn w:val="DefaultParagraphFont"/>
    <w:link w:val="Heading3"/>
    <w:uiPriority w:val="9"/>
    <w:rsid w:val="007C5E38"/>
    <w:rPr>
      <w:rFonts w:asciiTheme="majorHAnsi" w:eastAsiaTheme="majorEastAsia" w:hAnsiTheme="majorHAnsi" w:cstheme="majorBidi"/>
      <w:color w:val="243F60" w:themeColor="accent1" w:themeShade="7F"/>
      <w:sz w:val="24"/>
      <w:szCs w:val="24"/>
      <w:lang w:val="en-IN" w:eastAsia="en-US"/>
    </w:rPr>
  </w:style>
  <w:style w:type="character" w:customStyle="1" w:styleId="Heading4Char">
    <w:name w:val="Heading 4 Char"/>
    <w:basedOn w:val="DefaultParagraphFont"/>
    <w:link w:val="Heading4"/>
    <w:uiPriority w:val="9"/>
    <w:rsid w:val="007C5E38"/>
    <w:rPr>
      <w:rFonts w:asciiTheme="majorHAnsi" w:eastAsiaTheme="majorEastAsia" w:hAnsiTheme="majorHAnsi" w:cstheme="majorBidi"/>
      <w:i/>
      <w:iCs/>
      <w:color w:val="365F91" w:themeColor="accent1" w:themeShade="BF"/>
      <w:sz w:val="20"/>
      <w:szCs w:val="20"/>
      <w:lang w:val="en-IN" w:eastAsia="en-US"/>
    </w:rPr>
  </w:style>
  <w:style w:type="character" w:customStyle="1" w:styleId="Heading5Char">
    <w:name w:val="Heading 5 Char"/>
    <w:basedOn w:val="DefaultParagraphFont"/>
    <w:link w:val="Heading5"/>
    <w:rsid w:val="007C5E38"/>
    <w:rPr>
      <w:rFonts w:ascii="Times New Roman" w:eastAsiaTheme="minorHAnsi" w:hAnsi="Times New Roman" w:cs="Times New Roman"/>
      <w:sz w:val="20"/>
      <w:szCs w:val="20"/>
      <w:lang w:val="en-IN" w:eastAsia="en-US"/>
    </w:rPr>
  </w:style>
  <w:style w:type="character" w:customStyle="1" w:styleId="Heading6Char">
    <w:name w:val="Heading 6 Char"/>
    <w:basedOn w:val="DefaultParagraphFont"/>
    <w:link w:val="Heading6"/>
    <w:rsid w:val="007C5E38"/>
    <w:rPr>
      <w:rFonts w:ascii="Times New Roman" w:eastAsiaTheme="minorHAnsi" w:hAnsi="Times New Roman" w:cs="Times New Roman"/>
      <w:sz w:val="20"/>
      <w:szCs w:val="20"/>
      <w:lang w:val="en-IN" w:eastAsia="en-US"/>
    </w:rPr>
  </w:style>
  <w:style w:type="character" w:customStyle="1" w:styleId="P-Bold">
    <w:name w:val="P - Bold"/>
    <w:uiPriority w:val="1"/>
    <w:qFormat/>
    <w:rsid w:val="007C5E38"/>
    <w:rPr>
      <w:rFonts w:ascii="Arial" w:hAnsi="Arial"/>
      <w:b/>
      <w:sz w:val="22"/>
      <w:bdr w:val="none" w:sz="0" w:space="0" w:color="auto"/>
      <w:shd w:val="clear" w:color="auto" w:fill="73FDD6"/>
    </w:rPr>
  </w:style>
  <w:style w:type="paragraph" w:customStyle="1" w:styleId="P-Callout">
    <w:name w:val="P - Callout"/>
    <w:basedOn w:val="Normal"/>
    <w:next w:val="Normal"/>
    <w:qFormat/>
    <w:rsid w:val="007C5E38"/>
    <w:pPr>
      <w:shd w:val="clear" w:color="auto" w:fill="FDE9D9" w:themeFill="accent6" w:themeFillTint="33"/>
      <w:spacing w:before="120" w:after="360" w:line="259" w:lineRule="auto"/>
      <w:mirrorIndents/>
    </w:pPr>
    <w:rPr>
      <w:rFonts w:eastAsia="Arial"/>
      <w:lang w:val="en"/>
    </w:rPr>
  </w:style>
  <w:style w:type="character" w:customStyle="1" w:styleId="P-Keyword">
    <w:name w:val="P - Keyword"/>
    <w:uiPriority w:val="1"/>
    <w:qFormat/>
    <w:rsid w:val="007C5E38"/>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7C5E38"/>
    <w:pPr>
      <w:numPr>
        <w:numId w:val="4"/>
      </w:numPr>
      <w:spacing w:before="160" w:line="300" w:lineRule="auto"/>
    </w:pPr>
    <w:rPr>
      <w:rFonts w:eastAsia="Arial"/>
      <w:lang w:val="en"/>
    </w:rPr>
  </w:style>
  <w:style w:type="paragraph" w:customStyle="1" w:styleId="L-Bullets">
    <w:name w:val="L - Bullets"/>
    <w:basedOn w:val="Normal"/>
    <w:qFormat/>
    <w:rsid w:val="007C5E38"/>
    <w:pPr>
      <w:numPr>
        <w:numId w:val="5"/>
      </w:numPr>
      <w:spacing w:before="120" w:after="120" w:line="300" w:lineRule="auto"/>
    </w:pPr>
    <w:rPr>
      <w:rFonts w:eastAsia="Arial"/>
      <w:lang w:val="en"/>
    </w:rPr>
  </w:style>
  <w:style w:type="character" w:customStyle="1" w:styleId="P-URL">
    <w:name w:val="P - URL"/>
    <w:basedOn w:val="DefaultParagraphFont"/>
    <w:uiPriority w:val="1"/>
    <w:qFormat/>
    <w:rsid w:val="007C5E38"/>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7C5E38"/>
    <w:rPr>
      <w:rFonts w:ascii="Arial" w:hAnsi="Arial"/>
      <w:i/>
      <w:color w:val="auto"/>
      <w:sz w:val="22"/>
      <w:bdr w:val="none" w:sz="0" w:space="0" w:color="auto"/>
      <w:shd w:val="clear" w:color="auto" w:fill="FFFC00"/>
    </w:rPr>
  </w:style>
  <w:style w:type="character" w:customStyle="1" w:styleId="P-Code">
    <w:name w:val="P - Code"/>
    <w:uiPriority w:val="1"/>
    <w:qFormat/>
    <w:rsid w:val="007C5E38"/>
    <w:rPr>
      <w:rFonts w:ascii="Courier" w:hAnsi="Courier"/>
      <w:sz w:val="22"/>
      <w:bdr w:val="none" w:sz="0" w:space="0" w:color="auto"/>
      <w:shd w:val="clear" w:color="auto" w:fill="D5FC79"/>
    </w:rPr>
  </w:style>
  <w:style w:type="paragraph" w:customStyle="1" w:styleId="H1-Section">
    <w:name w:val="H1 - Section"/>
    <w:basedOn w:val="Heading1"/>
    <w:next w:val="Normal"/>
    <w:qFormat/>
    <w:rsid w:val="007C5E38"/>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7C5E38"/>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7C5E38"/>
    <w:pPr>
      <w:shd w:val="clear" w:color="auto" w:fill="FBD4B4" w:themeFill="accent6" w:themeFillTint="66"/>
      <w:spacing w:before="360" w:after="0" w:line="240" w:lineRule="auto"/>
      <w:mirrorIndents/>
    </w:pPr>
    <w:rPr>
      <w:rFonts w:ascii="Times New Roman" w:eastAsia="Arial" w:hAnsi="Times New Roman" w:cs="Times New Roman"/>
      <w:b/>
      <w:color w:val="434343"/>
      <w:sz w:val="24"/>
      <w:szCs w:val="28"/>
      <w:lang w:val="en" w:eastAsia="en-US"/>
    </w:rPr>
  </w:style>
  <w:style w:type="paragraph" w:customStyle="1" w:styleId="P-Regular">
    <w:name w:val="P - Regular"/>
    <w:basedOn w:val="Normal"/>
    <w:qFormat/>
    <w:rsid w:val="007C5E38"/>
    <w:pPr>
      <w:spacing w:before="120" w:after="120" w:line="259" w:lineRule="auto"/>
    </w:pPr>
    <w:rPr>
      <w:rFonts w:eastAsia="Arial"/>
      <w:lang w:val="en"/>
    </w:rPr>
  </w:style>
  <w:style w:type="paragraph" w:customStyle="1" w:styleId="H3-Subheading">
    <w:name w:val="H3 - Subheading"/>
    <w:basedOn w:val="Heading3"/>
    <w:next w:val="Normal"/>
    <w:qFormat/>
    <w:rsid w:val="007C5E38"/>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7C5E38"/>
    <w:pPr>
      <w:spacing w:before="120" w:after="240" w:line="240" w:lineRule="auto"/>
      <w:jc w:val="center"/>
    </w:pPr>
    <w:rPr>
      <w:rFonts w:ascii="Times New Roman" w:eastAsia="Arial" w:hAnsi="Times New Roman" w:cs="Times New Roman"/>
      <w:b/>
      <w:color w:val="FF0000"/>
      <w:sz w:val="20"/>
      <w:szCs w:val="20"/>
      <w:lang w:val="en" w:eastAsia="en-US"/>
    </w:rPr>
  </w:style>
  <w:style w:type="paragraph" w:customStyle="1" w:styleId="SC-Heading">
    <w:name w:val="SC - Heading"/>
    <w:next w:val="H1-Section"/>
    <w:qFormat/>
    <w:rsid w:val="007C5E38"/>
    <w:pPr>
      <w:spacing w:before="240" w:after="240" w:line="240" w:lineRule="auto"/>
    </w:pPr>
    <w:rPr>
      <w:rFonts w:ascii="Times New Roman" w:eastAsiaTheme="majorEastAsia" w:hAnsi="Times New Roman" w:cstheme="majorBidi"/>
      <w:b/>
      <w:iCs/>
      <w:color w:val="FF0000"/>
      <w:sz w:val="24"/>
      <w:szCs w:val="20"/>
      <w:lang w:val="en" w:eastAsia="en-US"/>
    </w:rPr>
  </w:style>
  <w:style w:type="paragraph" w:customStyle="1" w:styleId="SC-Link">
    <w:name w:val="SC - Link"/>
    <w:qFormat/>
    <w:rsid w:val="007C5E38"/>
    <w:pPr>
      <w:spacing w:before="200" w:after="240" w:line="240" w:lineRule="auto"/>
    </w:pPr>
    <w:rPr>
      <w:rFonts w:ascii="Times New Roman" w:eastAsiaTheme="majorEastAsia" w:hAnsi="Times New Roman" w:cstheme="majorBidi"/>
      <w:b/>
      <w:color w:val="00B050"/>
      <w:sz w:val="20"/>
      <w:szCs w:val="21"/>
      <w:lang w:val="en" w:eastAsia="en-US"/>
    </w:rPr>
  </w:style>
  <w:style w:type="paragraph" w:customStyle="1" w:styleId="P-Source">
    <w:name w:val="P - Source"/>
    <w:qFormat/>
    <w:rsid w:val="007C5E38"/>
    <w:pPr>
      <w:shd w:val="solid" w:color="auto" w:fill="auto"/>
      <w:spacing w:after="0" w:line="240" w:lineRule="auto"/>
    </w:pPr>
    <w:rPr>
      <w:rFonts w:ascii="Courier" w:eastAsia="Arial" w:hAnsi="Courier" w:cs="Consolas"/>
      <w:sz w:val="20"/>
      <w:szCs w:val="21"/>
      <w:lang w:val="en" w:eastAsia="en-US"/>
    </w:rPr>
  </w:style>
  <w:style w:type="paragraph" w:customStyle="1" w:styleId="L-Regular">
    <w:name w:val="L - Regular"/>
    <w:basedOn w:val="L-Numbers"/>
    <w:qFormat/>
    <w:rsid w:val="007C5E38"/>
    <w:pPr>
      <w:numPr>
        <w:numId w:val="0"/>
      </w:numPr>
      <w:ind w:left="720"/>
    </w:pPr>
  </w:style>
  <w:style w:type="paragraph" w:customStyle="1" w:styleId="L-Source">
    <w:name w:val="L - Source"/>
    <w:basedOn w:val="P-Source"/>
    <w:rsid w:val="007C5E38"/>
    <w:pPr>
      <w:shd w:val="pct50" w:color="DBE5F1" w:themeColor="accent1" w:themeTint="33" w:fill="auto"/>
      <w:ind w:left="720"/>
    </w:pPr>
  </w:style>
  <w:style w:type="table" w:styleId="TableGrid">
    <w:name w:val="Table Grid"/>
    <w:basedOn w:val="TableNormal"/>
    <w:uiPriority w:val="39"/>
    <w:rsid w:val="007C5E38"/>
    <w:pPr>
      <w:spacing w:after="0" w:line="240" w:lineRule="auto"/>
    </w:pPr>
    <w:rPr>
      <w:rFonts w:ascii="Times New Roman" w:eastAsia="Arial" w:hAnsi="Times New Roman" w:cs="Times New Roman"/>
      <w:sz w:val="20"/>
      <w:szCs w:val="20"/>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7C5E38"/>
    <w:rPr>
      <w:rFonts w:ascii="Courier" w:hAnsi="Courier"/>
      <w:b/>
      <w:bdr w:val="none" w:sz="0" w:space="0" w:color="auto"/>
      <w:shd w:val="clear" w:color="auto" w:fill="F4D3D2"/>
    </w:rPr>
  </w:style>
  <w:style w:type="paragraph" w:customStyle="1" w:styleId="SC-Source">
    <w:name w:val="SC - Source"/>
    <w:basedOn w:val="P-Source"/>
    <w:qFormat/>
    <w:rsid w:val="007C5E38"/>
    <w:pPr>
      <w:shd w:val="pct50" w:color="DBE5F1" w:themeColor="accent1" w:themeTint="33" w:fill="auto"/>
    </w:pPr>
  </w:style>
  <w:style w:type="paragraph" w:customStyle="1" w:styleId="SP-Editorial">
    <w:name w:val="SP - Editorial"/>
    <w:next w:val="P-Regular"/>
    <w:qFormat/>
    <w:rsid w:val="007C5E38"/>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after="0" w:line="240" w:lineRule="auto"/>
    </w:pPr>
    <w:rPr>
      <w:rFonts w:ascii="Times New Roman" w:eastAsia="Arial" w:hAnsi="Times New Roman" w:cs="Times New Roman"/>
      <w:b/>
      <w:sz w:val="20"/>
      <w:szCs w:val="20"/>
      <w:lang w:val="en" w:eastAsia="en-US"/>
    </w:rPr>
  </w:style>
  <w:style w:type="paragraph" w:customStyle="1" w:styleId="H4-Subheading">
    <w:name w:val="H4 - Subheading"/>
    <w:basedOn w:val="Heading4"/>
    <w:next w:val="Normal"/>
    <w:qFormat/>
    <w:rsid w:val="007C5E38"/>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7C5E38"/>
    <w:pPr>
      <w:spacing w:after="0" w:line="276" w:lineRule="auto"/>
    </w:pPr>
    <w:rPr>
      <w:rFonts w:ascii="Arial" w:eastAsia="Arial" w:hAnsi="Arial" w:cs="Arial"/>
      <w:i/>
      <w:iCs/>
      <w:sz w:val="20"/>
      <w:szCs w:val="20"/>
      <w:lang w:val="en" w:eastAsia="en-US"/>
    </w:rPr>
  </w:style>
  <w:style w:type="paragraph" w:customStyle="1" w:styleId="H1-Chapter">
    <w:name w:val="H1 - Chapter"/>
    <w:basedOn w:val="Normal"/>
    <w:next w:val="P-Regular"/>
    <w:qFormat/>
    <w:rsid w:val="007C5E38"/>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C5E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www.codecogs.com/eqnedit.php?latex=W%250" TargetMode="External"/><Relationship Id="rId21" Type="http://schemas.openxmlformats.org/officeDocument/2006/relationships/hyperlink" Target="https://www.codecogs.com/eqnedit.php?latex=x_%7B1%7D%250" TargetMode="External"/><Relationship Id="rId42" Type="http://schemas.openxmlformats.org/officeDocument/2006/relationships/hyperlink" Target="https://www.codecogs.com/eqnedit.php?latex=h_%7Bt-1%7D%250" TargetMode="External"/><Relationship Id="rId47" Type="http://schemas.openxmlformats.org/officeDocument/2006/relationships/image" Target="media/image23.png"/><Relationship Id="rId63" Type="http://schemas.openxmlformats.org/officeDocument/2006/relationships/hyperlink" Target="https://www.codecogs.com/eqnedit.php?latex=o_%7Bt%7D%250" TargetMode="External"/><Relationship Id="rId68" Type="http://schemas.openxmlformats.org/officeDocument/2006/relationships/hyperlink" Target="https://www.codecogs.com/eqnedit.php?latex=t%250" TargetMode="External"/><Relationship Id="rId84" Type="http://schemas.openxmlformats.org/officeDocument/2006/relationships/hyperlink" Target="https://www.codecogs.com/eqnedit.php?latex=y%250" TargetMode="External"/><Relationship Id="rId89" Type="http://schemas.openxmlformats.org/officeDocument/2006/relationships/image" Target="media/image45.png"/><Relationship Id="rId16" Type="http://schemas.openxmlformats.org/officeDocument/2006/relationships/image" Target="media/image4.png"/><Relationship Id="rId11" Type="http://schemas.openxmlformats.org/officeDocument/2006/relationships/hyperlink" Target="https://www.codecogs.com/eqnedit.php?latex=h%250" TargetMode="External"/><Relationship Id="rId32" Type="http://schemas.openxmlformats.org/officeDocument/2006/relationships/image" Target="media/image13.png"/><Relationship Id="rId37" Type="http://schemas.openxmlformats.org/officeDocument/2006/relationships/image" Target="media/image16.png"/><Relationship Id="rId53" Type="http://schemas.openxmlformats.org/officeDocument/2006/relationships/hyperlink" Target="https://www.codecogs.com/eqnedit.php?latex=i_%7Bt%7D%250" TargetMode="External"/><Relationship Id="rId58" Type="http://schemas.openxmlformats.org/officeDocument/2006/relationships/hyperlink" Target="https://www.codecogs.com/eqnedit.php?latex=h_%7Bt-1%7D%250" TargetMode="External"/><Relationship Id="rId74" Type="http://schemas.openxmlformats.org/officeDocument/2006/relationships/hyperlink" Target="https://www.codecogs.com/eqnedit.php?latex=h_%7Bt%7D%250" TargetMode="External"/><Relationship Id="rId79" Type="http://schemas.openxmlformats.org/officeDocument/2006/relationships/image" Target="media/image37.png"/><Relationship Id="rId5" Type="http://schemas.openxmlformats.org/officeDocument/2006/relationships/webSettings" Target="webSettings.xml"/><Relationship Id="rId90" Type="http://schemas.openxmlformats.org/officeDocument/2006/relationships/hyperlink" Target="https://download.pytorch.org/whl/cpu/torch-1.3.1%2Bcpu-cp37-cp37m-linux_x86_64.whl" TargetMode="External"/><Relationship Id="rId95" Type="http://schemas.openxmlformats.org/officeDocument/2006/relationships/theme" Target="theme/theme1.xml"/><Relationship Id="rId22" Type="http://schemas.openxmlformats.org/officeDocument/2006/relationships/image" Target="media/image7.png"/><Relationship Id="rId27" Type="http://schemas.openxmlformats.org/officeDocument/2006/relationships/image" Target="media/image10.png"/><Relationship Id="rId43" Type="http://schemas.openxmlformats.org/officeDocument/2006/relationships/image" Target="media/image21.png"/><Relationship Id="rId48" Type="http://schemas.openxmlformats.org/officeDocument/2006/relationships/image" Target="media/image24.png"/><Relationship Id="rId64" Type="http://schemas.openxmlformats.org/officeDocument/2006/relationships/hyperlink" Target="https://www.codecogs.com/eqnedit.php?latex=f_%7Bt%7D%250" TargetMode="External"/><Relationship Id="rId69" Type="http://schemas.openxmlformats.org/officeDocument/2006/relationships/image" Target="media/image32.png"/><Relationship Id="rId80" Type="http://schemas.openxmlformats.org/officeDocument/2006/relationships/image" Target="media/image38.png"/><Relationship Id="rId85"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codecogs.com/eqnedit.php?latex=n%250"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hyperlink" Target="https://www.codecogs.com/eqnedit.php?latex=f_%7Bt%7D%250" TargetMode="External"/><Relationship Id="rId59" Type="http://schemas.openxmlformats.org/officeDocument/2006/relationships/hyperlink" Target="https://www.codecogs.com/eqnedit.php?latex=x_%7Bt%7D%250" TargetMode="External"/><Relationship Id="rId67" Type="http://schemas.openxmlformats.org/officeDocument/2006/relationships/image" Target="media/image31.png"/><Relationship Id="rId20" Type="http://schemas.openxmlformats.org/officeDocument/2006/relationships/image" Target="media/image6.png"/><Relationship Id="rId41" Type="http://schemas.openxmlformats.org/officeDocument/2006/relationships/image" Target="media/image20.png"/><Relationship Id="rId54" Type="http://schemas.openxmlformats.org/officeDocument/2006/relationships/image" Target="media/image27.png"/><Relationship Id="rId62" Type="http://schemas.openxmlformats.org/officeDocument/2006/relationships/hyperlink" Target="https://www.codecogs.com/eqnedit.php?latex=c_%7Bt%7D%250" TargetMode="External"/><Relationship Id="rId70" Type="http://schemas.openxmlformats.org/officeDocument/2006/relationships/hyperlink" Target="https://www.codecogs.com/eqnedit.php?latex=f_%7Bt%7D%250" TargetMode="External"/><Relationship Id="rId75" Type="http://schemas.openxmlformats.org/officeDocument/2006/relationships/image" Target="media/image33.png"/><Relationship Id="rId83" Type="http://schemas.openxmlformats.org/officeDocument/2006/relationships/image" Target="media/image40.png"/><Relationship Id="rId88" Type="http://schemas.openxmlformats.org/officeDocument/2006/relationships/image" Target="media/image44.png"/><Relationship Id="rId91" Type="http://schemas.openxmlformats.org/officeDocument/2006/relationships/hyperlink" Target="https://flask-ml-api-123.herokuapp.com/predict" TargetMode="External"/><Relationship Id="rId9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www.codecogs.com/eqnedit.php?latex=h_%7Bt%7D%250" TargetMode="External"/><Relationship Id="rId36" Type="http://schemas.openxmlformats.org/officeDocument/2006/relationships/hyperlink" Target="https://www.codecogs.com/eqnedit.php?latex=%7C%7C%5Cnabla%20L%7C%7C_%7Bc%7D%20%3D%20max(%7C%7C%5Cnabla%20L%7C%7C%2CC)%250" TargetMode="External"/><Relationship Id="rId49" Type="http://schemas.openxmlformats.org/officeDocument/2006/relationships/image" Target="media/image25.png"/><Relationship Id="rId57" Type="http://schemas.openxmlformats.org/officeDocument/2006/relationships/hyperlink" Target="https://www.codecogs.com/eqnedit.php?latex=h_%7Bt%7D%250" TargetMode="External"/><Relationship Id="rId10" Type="http://schemas.openxmlformats.org/officeDocument/2006/relationships/hyperlink" Target="https://archive.ics.uci.edu/ml/datasets/Sentiment+Labelled+Sentences" TargetMode="External"/><Relationship Id="rId31" Type="http://schemas.openxmlformats.org/officeDocument/2006/relationships/image" Target="media/image12.png"/><Relationship Id="rId44" Type="http://schemas.openxmlformats.org/officeDocument/2006/relationships/hyperlink" Target="https://www.codecogs.com/eqnedit.php?latex=x_%7Bt%7D%250" TargetMode="External"/><Relationship Id="rId52" Type="http://schemas.openxmlformats.org/officeDocument/2006/relationships/image" Target="media/image26.png"/><Relationship Id="rId60" Type="http://schemas.openxmlformats.org/officeDocument/2006/relationships/hyperlink" Target="https://www.codecogs.com/eqnedit.php?latex=o_%7Bt%7D%250" TargetMode="External"/><Relationship Id="rId65" Type="http://schemas.openxmlformats.org/officeDocument/2006/relationships/hyperlink" Target="https://www.codecogs.com/eqnedit.php?latex=r_%7Bt%7D%250" TargetMode="External"/><Relationship Id="rId73" Type="http://schemas.openxmlformats.org/officeDocument/2006/relationships/hyperlink" Target="https://www.codecogs.com/eqnedit.php?latex=x_%7Bt%7D%250" TargetMode="External"/><Relationship Id="rId78" Type="http://schemas.openxmlformats.org/officeDocument/2006/relationships/image" Target="media/image36.png"/><Relationship Id="rId81" Type="http://schemas.openxmlformats.org/officeDocument/2006/relationships/image" Target="media/image39.png"/><Relationship Id="rId86" Type="http://schemas.openxmlformats.org/officeDocument/2006/relationships/image" Target="media/image42.png"/><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heroku.com" TargetMode="External"/><Relationship Id="rId13" Type="http://schemas.openxmlformats.org/officeDocument/2006/relationships/hyperlink" Target="https://www.codecogs.com/eqnedit.php?latex=x%250" TargetMode="External"/><Relationship Id="rId18" Type="http://schemas.openxmlformats.org/officeDocument/2006/relationships/image" Target="media/image5.png"/><Relationship Id="rId39" Type="http://schemas.openxmlformats.org/officeDocument/2006/relationships/image" Target="media/image18.png"/><Relationship Id="rId34" Type="http://schemas.openxmlformats.org/officeDocument/2006/relationships/hyperlink" Target="https://www.codecogs.com/eqnedit.php?latex=C%250" TargetMode="External"/><Relationship Id="rId50" Type="http://schemas.openxmlformats.org/officeDocument/2006/relationships/hyperlink" Target="https://www.codecogs.com/eqnedit.php?latex=h_%7Bt-1%7D%250" TargetMode="External"/><Relationship Id="rId55" Type="http://schemas.openxmlformats.org/officeDocument/2006/relationships/hyperlink" Target="https://www.codecogs.com/eqnedit.php?latex=c_%7Bt%7D%250" TargetMode="External"/><Relationship Id="rId76" Type="http://schemas.openxmlformats.org/officeDocument/2006/relationships/image" Target="media/image34.png"/><Relationship Id="rId97" Type="http://schemas.microsoft.com/office/2016/09/relationships/commentsIds" Target="commentsIds.xml"/><Relationship Id="rId7" Type="http://schemas.microsoft.com/office/2011/relationships/commentsExtended" Target="commentsExtended.xml"/><Relationship Id="rId71" Type="http://schemas.openxmlformats.org/officeDocument/2006/relationships/hyperlink" Target="https://www.codecogs.com/eqnedit.php?latex=x_%7Bt%7D%250" TargetMode="External"/><Relationship Id="rId92" Type="http://schemas.openxmlformats.org/officeDocument/2006/relationships/hyperlink" Target="https://flask-ml-api-123.herokuapp.com/predict"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hyperlink" Target="https://www.codecogs.com/eqnedit.php?latex=U%250" TargetMode="External"/><Relationship Id="rId40" Type="http://schemas.openxmlformats.org/officeDocument/2006/relationships/image" Target="media/image19.png"/><Relationship Id="rId45" Type="http://schemas.openxmlformats.org/officeDocument/2006/relationships/image" Target="media/image22.png"/><Relationship Id="rId66" Type="http://schemas.openxmlformats.org/officeDocument/2006/relationships/image" Target="media/image30.png"/><Relationship Id="rId87" Type="http://schemas.openxmlformats.org/officeDocument/2006/relationships/image" Target="media/image43.png"/><Relationship Id="rId61" Type="http://schemas.openxmlformats.org/officeDocument/2006/relationships/image" Target="media/image29.png"/><Relationship Id="rId82" Type="http://schemas.openxmlformats.org/officeDocument/2006/relationships/hyperlink" Target="https://www.codecogs.com/eqnedit.php?latex=X%250" TargetMode="External"/><Relationship Id="rId19" Type="http://schemas.openxmlformats.org/officeDocument/2006/relationships/hyperlink" Target="https://www.codecogs.com/eqnedit.php?latex=h_%7B0%7D%250" TargetMode="External"/><Relationship Id="rId14" Type="http://schemas.openxmlformats.org/officeDocument/2006/relationships/image" Target="media/image2.png"/><Relationship Id="rId30" Type="http://schemas.openxmlformats.org/officeDocument/2006/relationships/hyperlink" Target="https://www.codecogs.com/eqnedit.php?latex=h_%7Bt%7D%20%3D%20%5Ctanh(Wh_%7Bt-1%7D%2BUx_%7Bt%7D)%250" TargetMode="External"/><Relationship Id="rId35" Type="http://schemas.openxmlformats.org/officeDocument/2006/relationships/image" Target="media/image15.png"/><Relationship Id="rId56" Type="http://schemas.openxmlformats.org/officeDocument/2006/relationships/image" Target="media/image28.png"/><Relationship Id="rId77" Type="http://schemas.openxmlformats.org/officeDocument/2006/relationships/image" Target="media/image35.png"/><Relationship Id="rId8" Type="http://schemas.openxmlformats.org/officeDocument/2006/relationships/hyperlink" Target="https://github.com/PacktPublishing/Hands-On-Natural-Language-Processing-with-PyTorch-1.x" TargetMode="External"/><Relationship Id="rId51" Type="http://schemas.openxmlformats.org/officeDocument/2006/relationships/hyperlink" Target="https://www.codecogs.com/eqnedit.php?latex=x_%7Bt%7D%250" TargetMode="External"/><Relationship Id="rId72" Type="http://schemas.openxmlformats.org/officeDocument/2006/relationships/hyperlink" Target="https://www.codecogs.com/eqnedit.php?latex=r_%7Bt%7D%250" TargetMode="External"/><Relationship Id="rId9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019\Documents\SE\SE\Word%20Template%20and%20Style%20Sheet\OneDrive_1_2-27-2020\Chapter\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D0D00-3C6B-4F4F-B565-E3FC5AF75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179</TotalTime>
  <Pages>29</Pages>
  <Words>7822</Words>
  <Characters>44588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Sunil</cp:lastModifiedBy>
  <cp:revision>8</cp:revision>
  <dcterms:created xsi:type="dcterms:W3CDTF">2020-06-15T08:53:00Z</dcterms:created>
  <dcterms:modified xsi:type="dcterms:W3CDTF">2020-06-16T12:29:00Z</dcterms:modified>
</cp:coreProperties>
</file>